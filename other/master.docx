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23A1" w:rsidRPr="00426ABC" w:rsidRDefault="009D23A1" w:rsidP="00466E7F">
      <w:pPr>
        <w:pStyle w:val="Heading3"/>
        <w:spacing w:line="360" w:lineRule="auto"/>
        <w:rPr>
          <w:rFonts w:ascii="Times New Roman" w:hAnsi="Times New Roman" w:cs="Times New Roman"/>
          <w:b/>
          <w:bCs/>
          <w:color w:val="000000"/>
          <w:sz w:val="28"/>
          <w:szCs w:val="28"/>
          <w:lang w:val="el-GR"/>
        </w:rPr>
      </w:pPr>
      <w:r w:rsidRPr="00426ABC">
        <w:rPr>
          <w:rFonts w:ascii="Times New Roman" w:hAnsi="Times New Roman" w:cs="Times New Roman"/>
          <w:b/>
          <w:bCs/>
          <w:color w:val="000000"/>
          <w:sz w:val="28"/>
          <w:szCs w:val="28"/>
          <w:lang w:val="el-GR"/>
        </w:rPr>
        <w:t>1. Εισαγωγή</w:t>
      </w:r>
    </w:p>
    <w:p w:rsidR="003B34C2" w:rsidRPr="003B34C2" w:rsidRDefault="009D23A1" w:rsidP="00466E7F">
      <w:pPr>
        <w:pStyle w:val="NormalWeb"/>
        <w:spacing w:line="360" w:lineRule="auto"/>
        <w:rPr>
          <w:color w:val="000000"/>
          <w:lang w:val="el-GR"/>
        </w:rPr>
      </w:pPr>
      <w:r w:rsidRPr="009D23A1">
        <w:rPr>
          <w:color w:val="000000"/>
          <w:lang w:val="el-GR"/>
        </w:rPr>
        <w:t>Το Πρόβλημα του Περιπλανώμενου Πωλητή (</w:t>
      </w:r>
      <w:r w:rsidRPr="009D23A1">
        <w:rPr>
          <w:color w:val="000000"/>
        </w:rPr>
        <w:t>Traveling</w:t>
      </w:r>
      <w:r w:rsidRPr="009D23A1">
        <w:rPr>
          <w:color w:val="000000"/>
          <w:lang w:val="el-GR"/>
        </w:rPr>
        <w:t xml:space="preserve"> </w:t>
      </w:r>
      <w:r w:rsidRPr="009D23A1">
        <w:rPr>
          <w:color w:val="000000"/>
        </w:rPr>
        <w:t>Salesperson</w:t>
      </w:r>
      <w:r w:rsidRPr="009D23A1">
        <w:rPr>
          <w:color w:val="000000"/>
          <w:lang w:val="el-GR"/>
        </w:rPr>
        <w:t xml:space="preserve"> </w:t>
      </w:r>
      <w:r w:rsidRPr="009D23A1">
        <w:rPr>
          <w:color w:val="000000"/>
        </w:rPr>
        <w:t>Problem</w:t>
      </w:r>
      <w:r w:rsidRPr="009D23A1">
        <w:rPr>
          <w:color w:val="000000"/>
          <w:lang w:val="el-GR"/>
        </w:rPr>
        <w:t xml:space="preserve"> - </w:t>
      </w:r>
      <w:r w:rsidRPr="009D23A1">
        <w:rPr>
          <w:color w:val="000000"/>
        </w:rPr>
        <w:t>TSP</w:t>
      </w:r>
      <w:r w:rsidRPr="009D23A1">
        <w:rPr>
          <w:color w:val="000000"/>
          <w:lang w:val="el-GR"/>
        </w:rPr>
        <w:t xml:space="preserve">) αποτελεί μία από τις πιο εντατικά μελετημένες προκλήσεις στον τομέα της συνδυαστικής βελτιστοποίησης, τόσο στην επιστήμη των υπολογιστών όσο και στην έρευνα επιχειρησιακών διαδικασιών. Στην ουσία, το πρόβλημα θέτει την εξής απλή ερώτηση: Δίνοντας μια λίστα πόλεων και τις αποστάσεις μεταξύ τους, ποια είναι η συντομότερη δυνατή διαδρομή που επισκέπτεται κάθε πόλη ακριβώς μία φορά και επιστρέφει στην αρχική πόλη; Παρά την απλή του διατύπωση, η υπολογιστική πολυπλοκότητα του </w:t>
      </w:r>
      <w:r w:rsidRPr="009D23A1">
        <w:rPr>
          <w:color w:val="000000"/>
        </w:rPr>
        <w:t>TSP</w:t>
      </w:r>
      <w:r w:rsidRPr="009D23A1">
        <w:rPr>
          <w:color w:val="000000"/>
          <w:lang w:val="el-GR"/>
        </w:rPr>
        <w:t xml:space="preserve"> το καθιστά μια διαρκή πρόκληση και σημείο αναφοράς για την ανάπτυξη αλγορίθμων.</w:t>
      </w:r>
      <w:r w:rsidR="00285C68">
        <w:rPr>
          <w:color w:val="000000"/>
          <w:lang w:val="el-GR"/>
        </w:rPr>
        <w:t xml:space="preserve"> Συγκεκριμένα, ο</w:t>
      </w:r>
      <w:r w:rsidR="003B34C2" w:rsidRPr="003B34C2">
        <w:rPr>
          <w:color w:val="000000"/>
          <w:lang w:val="el-GR"/>
        </w:rPr>
        <w:t xml:space="preserve"> χώρος των εφικτών λύσεων του </w:t>
      </w:r>
      <w:r w:rsidR="003B34C2" w:rsidRPr="003B34C2">
        <w:rPr>
          <w:color w:val="000000"/>
        </w:rPr>
        <w:t>TSP</w:t>
      </w:r>
      <w:r w:rsidR="003B34C2" w:rsidRPr="003B34C2">
        <w:rPr>
          <w:color w:val="000000"/>
          <w:lang w:val="el-GR"/>
        </w:rPr>
        <w:t xml:space="preserve"> αυξάνεται παραγοντικά με τον αριθμό των πόλεων (</w:t>
      </w:r>
      <w:r w:rsidR="003B34C2" w:rsidRPr="003B34C2">
        <w:rPr>
          <w:color w:val="000000"/>
        </w:rPr>
        <w:t>n</w:t>
      </w:r>
      <w:r w:rsidR="003B34C2" w:rsidRPr="003B34C2">
        <w:rPr>
          <w:color w:val="000000"/>
          <w:lang w:val="el-GR"/>
        </w:rPr>
        <w:t>), ακόμη και στην συμμετρική εκδοχή του προβλήματος, όπου απαιτείται η εξέταση</w:t>
      </w:r>
      <w:r w:rsidR="003B34C2" w:rsidRPr="003B34C2">
        <w:rPr>
          <w:rStyle w:val="apple-converted-space"/>
          <w:color w:val="000000"/>
        </w:rPr>
        <w:t> </w:t>
      </w:r>
      <w:r w:rsidR="003B34C2" w:rsidRPr="003B34C2">
        <w:rPr>
          <w:rStyle w:val="katex-mathml"/>
          <w:color w:val="000000"/>
          <w:lang w:val="el-GR"/>
        </w:rPr>
        <w:t>(</w:t>
      </w:r>
      <w:r w:rsidR="003B34C2" w:rsidRPr="003B34C2">
        <w:rPr>
          <w:rStyle w:val="katex-mathml"/>
          <w:color w:val="000000"/>
        </w:rPr>
        <w:t>n</w:t>
      </w:r>
      <w:r w:rsidR="003B34C2" w:rsidRPr="003B34C2">
        <w:rPr>
          <w:rStyle w:val="katex-mathml"/>
          <w:color w:val="000000"/>
          <w:lang w:val="el-GR"/>
        </w:rPr>
        <w:t>−1)!</w:t>
      </w:r>
      <w:r w:rsidR="00A347D3" w:rsidRPr="00A347D3">
        <w:rPr>
          <w:rStyle w:val="katex-mathml"/>
          <w:color w:val="000000"/>
          <w:lang w:val="el-GR"/>
        </w:rPr>
        <w:t>/</w:t>
      </w:r>
      <w:r w:rsidR="003B34C2" w:rsidRPr="003B34C2">
        <w:rPr>
          <w:rStyle w:val="katex-mathml"/>
          <w:color w:val="000000"/>
          <w:lang w:val="el-GR"/>
        </w:rPr>
        <w:t>2</w:t>
      </w:r>
      <w:r w:rsidR="003B34C2" w:rsidRPr="003B34C2">
        <w:rPr>
          <w:rStyle w:val="vlist-s"/>
          <w:color w:val="000000"/>
          <w:lang w:val="el-GR"/>
        </w:rPr>
        <w:t>​</w:t>
      </w:r>
      <w:r w:rsidR="003B34C2" w:rsidRPr="003B34C2">
        <w:rPr>
          <w:rStyle w:val="apple-converted-space"/>
          <w:color w:val="000000"/>
        </w:rPr>
        <w:t> </w:t>
      </w:r>
      <w:r w:rsidR="003B34C2" w:rsidRPr="003B34C2">
        <w:rPr>
          <w:color w:val="000000"/>
          <w:lang w:val="el-GR"/>
        </w:rPr>
        <w:t xml:space="preserve">πιθανών διαδρομών. Αυτή η </w:t>
      </w:r>
      <w:r w:rsidR="00A347D3">
        <w:rPr>
          <w:color w:val="000000"/>
          <w:lang w:val="el-GR"/>
        </w:rPr>
        <w:t>παραγοντική</w:t>
      </w:r>
      <w:r w:rsidR="003B34C2" w:rsidRPr="003B34C2">
        <w:rPr>
          <w:color w:val="000000"/>
          <w:lang w:val="el-GR"/>
        </w:rPr>
        <w:t xml:space="preserve"> αύξηση καθιστά την ακριβή επίλυση μέσω πλήρους εξάντλησης πρακτικά αδύνατη ακόμα και για σχετικά μικρούς αριθμούς πόλεων. Για να αποδώσουμε το μέγεθος του προβλήματος, στην συμμετρική μορφή του </w:t>
      </w:r>
      <w:r w:rsidR="003B34C2" w:rsidRPr="003B34C2">
        <w:rPr>
          <w:color w:val="000000"/>
        </w:rPr>
        <w:t>TSP</w:t>
      </w:r>
      <w:r w:rsidR="003B34C2" w:rsidRPr="003B34C2">
        <w:rPr>
          <w:color w:val="000000"/>
          <w:lang w:val="el-GR"/>
        </w:rPr>
        <w:t>, ο αριθμός των εφικτών διαδρομών για 10 πόλεις είναι 181</w:t>
      </w:r>
      <w:r w:rsidR="00A347D3">
        <w:rPr>
          <w:color w:val="000000"/>
          <w:lang w:val="el-GR"/>
        </w:rPr>
        <w:t>.</w:t>
      </w:r>
      <w:r w:rsidR="003B34C2" w:rsidRPr="003B34C2">
        <w:rPr>
          <w:color w:val="000000"/>
          <w:lang w:val="el-GR"/>
        </w:rPr>
        <w:t xml:space="preserve">440, ενώ για 15 πόλεις αυξάνεται σε </w:t>
      </w:r>
      <w:r w:rsidR="00A347D3" w:rsidRPr="00A347D3">
        <w:rPr>
          <w:color w:val="000000"/>
          <w:lang w:val="el-GR"/>
        </w:rPr>
        <w:t>43</w:t>
      </w:r>
      <w:r w:rsidR="00A347D3">
        <w:rPr>
          <w:color w:val="000000"/>
          <w:lang w:val="el-GR"/>
        </w:rPr>
        <w:t>.</w:t>
      </w:r>
      <w:r w:rsidR="00A347D3" w:rsidRPr="00A347D3">
        <w:rPr>
          <w:color w:val="000000"/>
          <w:lang w:val="el-GR"/>
        </w:rPr>
        <w:t>589</w:t>
      </w:r>
      <w:r w:rsidR="00A347D3">
        <w:rPr>
          <w:color w:val="000000"/>
          <w:lang w:val="el-GR"/>
        </w:rPr>
        <w:t>.</w:t>
      </w:r>
      <w:r w:rsidR="00A347D3" w:rsidRPr="00A347D3">
        <w:rPr>
          <w:color w:val="000000"/>
          <w:lang w:val="el-GR"/>
        </w:rPr>
        <w:t>145</w:t>
      </w:r>
      <w:r w:rsidR="00A347D3">
        <w:rPr>
          <w:color w:val="000000"/>
          <w:lang w:val="el-GR"/>
        </w:rPr>
        <w:t>.</w:t>
      </w:r>
      <w:r w:rsidR="00A347D3" w:rsidRPr="00A347D3">
        <w:rPr>
          <w:color w:val="000000"/>
          <w:lang w:val="el-GR"/>
        </w:rPr>
        <w:t>600</w:t>
      </w:r>
      <w:r w:rsidR="003B34C2" w:rsidRPr="003B34C2">
        <w:rPr>
          <w:color w:val="000000"/>
          <w:lang w:val="el-GR"/>
        </w:rPr>
        <w:t>.</w:t>
      </w:r>
    </w:p>
    <w:p w:rsidR="009D23A1" w:rsidRPr="009D23A1" w:rsidRDefault="009D23A1" w:rsidP="00466E7F">
      <w:pPr>
        <w:pStyle w:val="NormalWeb"/>
        <w:spacing w:line="360" w:lineRule="auto"/>
        <w:rPr>
          <w:color w:val="000000"/>
          <w:lang w:val="el-GR"/>
        </w:rPr>
      </w:pPr>
      <w:r w:rsidRPr="009D23A1">
        <w:rPr>
          <w:color w:val="000000"/>
          <w:lang w:val="el-GR"/>
        </w:rPr>
        <w:t xml:space="preserve">Μέθοδοι γραμμικού προγραμματισμού, όπως η προσέγγιση με </w:t>
      </w:r>
      <w:r w:rsidRPr="009D23A1">
        <w:rPr>
          <w:color w:val="000000"/>
        </w:rPr>
        <w:t>cutting</w:t>
      </w:r>
      <w:r w:rsidRPr="009D23A1">
        <w:rPr>
          <w:color w:val="000000"/>
          <w:lang w:val="el-GR"/>
        </w:rPr>
        <w:t>-</w:t>
      </w:r>
      <w:r w:rsidRPr="009D23A1">
        <w:rPr>
          <w:color w:val="000000"/>
        </w:rPr>
        <w:t>plane</w:t>
      </w:r>
      <w:r w:rsidRPr="009D23A1">
        <w:rPr>
          <w:color w:val="000000"/>
          <w:lang w:val="el-GR"/>
        </w:rPr>
        <w:t xml:space="preserve"> και δυναμική αποκοπή </w:t>
      </w:r>
      <w:proofErr w:type="spellStart"/>
      <w:r w:rsidRPr="009D23A1">
        <w:rPr>
          <w:color w:val="000000"/>
          <w:lang w:val="el-GR"/>
        </w:rPr>
        <w:t>υποδιαδρομών</w:t>
      </w:r>
      <w:proofErr w:type="spellEnd"/>
      <w:r w:rsidRPr="009D23A1">
        <w:rPr>
          <w:color w:val="000000"/>
          <w:lang w:val="el-GR"/>
        </w:rPr>
        <w:t xml:space="preserve"> που υλοποιούμε στην παρούσα εργασία, προσφέρουν πιο αποδοτικά πλαίσια επίλυσης. Ωστόσο, ακόμα και αυτές οι προηγμένες μαθηματικές τεχνικές δεν ξεφεύγουν από τη βασική </w:t>
      </w:r>
      <w:r w:rsidRPr="009D23A1">
        <w:rPr>
          <w:color w:val="000000"/>
        </w:rPr>
        <w:t>NP</w:t>
      </w:r>
      <w:r w:rsidRPr="009D23A1">
        <w:rPr>
          <w:color w:val="000000"/>
          <w:lang w:val="el-GR"/>
        </w:rPr>
        <w:t>-</w:t>
      </w:r>
      <w:r w:rsidRPr="009D23A1">
        <w:rPr>
          <w:color w:val="000000"/>
        </w:rPr>
        <w:t>hard</w:t>
      </w:r>
      <w:r w:rsidRPr="009D23A1">
        <w:rPr>
          <w:color w:val="000000"/>
          <w:lang w:val="el-GR"/>
        </w:rPr>
        <w:t xml:space="preserve"> φύση του προβλήματος. Ο χειρότερος χρόνος εκτέλεσης παραμένει εκθετικός, περιορίζοντας τη χρήση τους σε μεσαίου μεγέθους προβλήματα παρά τις δεκαετίες βελτιώσεων.</w:t>
      </w:r>
    </w:p>
    <w:p w:rsidR="009D23A1" w:rsidRPr="00426ABC" w:rsidRDefault="009D23A1" w:rsidP="00466E7F">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1.2 Μια Προσέγγιση με Μηχανική Μάθηση</w:t>
      </w:r>
    </w:p>
    <w:p w:rsidR="009D23A1" w:rsidRPr="009D23A1" w:rsidRDefault="009D23A1" w:rsidP="00466E7F">
      <w:pPr>
        <w:pStyle w:val="NormalWeb"/>
        <w:spacing w:line="360" w:lineRule="auto"/>
        <w:rPr>
          <w:color w:val="000000"/>
        </w:rPr>
      </w:pPr>
      <w:r w:rsidRPr="009D23A1">
        <w:rPr>
          <w:color w:val="000000"/>
          <w:lang w:val="el-GR"/>
        </w:rPr>
        <w:t xml:space="preserve">Η παρούσα εργασία εξετάζει ένα εναλλακτικό παράδειγμα: Μπορούν τα </w:t>
      </w:r>
      <w:proofErr w:type="spellStart"/>
      <w:r w:rsidRPr="009D23A1">
        <w:rPr>
          <w:color w:val="000000"/>
          <w:lang w:val="el-GR"/>
        </w:rPr>
        <w:t>νευρωνικά</w:t>
      </w:r>
      <w:proofErr w:type="spellEnd"/>
      <w:r w:rsidRPr="009D23A1">
        <w:rPr>
          <w:color w:val="000000"/>
          <w:lang w:val="el-GR"/>
        </w:rPr>
        <w:t xml:space="preserve"> δίκτυα</w:t>
      </w:r>
      <w:r w:rsidR="00A347D3">
        <w:rPr>
          <w:color w:val="000000"/>
          <w:lang w:val="el-GR"/>
        </w:rPr>
        <w:t xml:space="preserve"> γράφων</w:t>
      </w:r>
      <w:r w:rsidRPr="009D23A1">
        <w:rPr>
          <w:color w:val="000000"/>
          <w:lang w:val="el-GR"/>
        </w:rPr>
        <w:t xml:space="preserve"> (</w:t>
      </w:r>
      <w:r w:rsidRPr="009D23A1">
        <w:rPr>
          <w:color w:val="000000"/>
        </w:rPr>
        <w:t>Graph</w:t>
      </w:r>
      <w:r w:rsidRPr="009D23A1">
        <w:rPr>
          <w:color w:val="000000"/>
          <w:lang w:val="el-GR"/>
        </w:rPr>
        <w:t xml:space="preserve"> </w:t>
      </w:r>
      <w:r w:rsidRPr="009D23A1">
        <w:rPr>
          <w:color w:val="000000"/>
        </w:rPr>
        <w:t>Neural</w:t>
      </w:r>
      <w:r w:rsidRPr="009D23A1">
        <w:rPr>
          <w:color w:val="000000"/>
          <w:lang w:val="el-GR"/>
        </w:rPr>
        <w:t xml:space="preserve"> </w:t>
      </w:r>
      <w:r w:rsidRPr="009D23A1">
        <w:rPr>
          <w:color w:val="000000"/>
        </w:rPr>
        <w:t>Networks</w:t>
      </w:r>
      <w:r w:rsidRPr="009D23A1">
        <w:rPr>
          <w:color w:val="000000"/>
          <w:lang w:val="el-GR"/>
        </w:rPr>
        <w:t xml:space="preserve"> - </w:t>
      </w:r>
      <w:r w:rsidRPr="009D23A1">
        <w:rPr>
          <w:color w:val="000000"/>
        </w:rPr>
        <w:t>GNNs</w:t>
      </w:r>
      <w:r w:rsidRPr="009D23A1">
        <w:rPr>
          <w:color w:val="000000"/>
          <w:lang w:val="el-GR"/>
        </w:rPr>
        <w:t xml:space="preserve">) να μάθουν τα μοτίβα των βέλτιστων λύσεων του </w:t>
      </w:r>
      <w:r w:rsidRPr="009D23A1">
        <w:rPr>
          <w:color w:val="000000"/>
        </w:rPr>
        <w:t>TSP</w:t>
      </w:r>
      <w:r w:rsidRPr="009D23A1">
        <w:rPr>
          <w:color w:val="000000"/>
          <w:lang w:val="el-GR"/>
        </w:rPr>
        <w:t xml:space="preserve"> από μικρά παραδείγματα και να γενικεύσουν αυτή τη γνώση σε μεγαλύτερα προβλήματα; </w:t>
      </w:r>
      <w:r w:rsidRPr="009D23A1">
        <w:rPr>
          <w:color w:val="000000"/>
        </w:rPr>
        <w:t>Η π</w:t>
      </w:r>
      <w:proofErr w:type="spellStart"/>
      <w:r w:rsidRPr="009D23A1">
        <w:rPr>
          <w:color w:val="000000"/>
        </w:rPr>
        <w:t>ροσέγγισή</w:t>
      </w:r>
      <w:proofErr w:type="spellEnd"/>
      <w:r w:rsidRPr="009D23A1">
        <w:rPr>
          <w:color w:val="000000"/>
        </w:rPr>
        <w:t xml:space="preserve"> μας βα</w:t>
      </w:r>
      <w:proofErr w:type="spellStart"/>
      <w:r w:rsidRPr="009D23A1">
        <w:rPr>
          <w:color w:val="000000"/>
        </w:rPr>
        <w:t>σίζετ</w:t>
      </w:r>
      <w:proofErr w:type="spellEnd"/>
      <w:r w:rsidRPr="009D23A1">
        <w:rPr>
          <w:color w:val="000000"/>
        </w:rPr>
        <w:t xml:space="preserve">αι </w:t>
      </w:r>
      <w:proofErr w:type="spellStart"/>
      <w:r w:rsidRPr="009D23A1">
        <w:rPr>
          <w:color w:val="000000"/>
        </w:rPr>
        <w:t>σε</w:t>
      </w:r>
      <w:proofErr w:type="spellEnd"/>
      <w:r w:rsidRPr="009D23A1">
        <w:rPr>
          <w:color w:val="000000"/>
        </w:rPr>
        <w:t xml:space="preserve"> </w:t>
      </w:r>
      <w:proofErr w:type="spellStart"/>
      <w:r w:rsidRPr="009D23A1">
        <w:rPr>
          <w:color w:val="000000"/>
        </w:rPr>
        <w:t>τρεις</w:t>
      </w:r>
      <w:proofErr w:type="spellEnd"/>
      <w:r w:rsidRPr="009D23A1">
        <w:rPr>
          <w:color w:val="000000"/>
        </w:rPr>
        <w:t xml:space="preserve"> βα</w:t>
      </w:r>
      <w:proofErr w:type="spellStart"/>
      <w:r w:rsidRPr="009D23A1">
        <w:rPr>
          <w:color w:val="000000"/>
        </w:rPr>
        <w:t>σικές</w:t>
      </w:r>
      <w:proofErr w:type="spellEnd"/>
      <w:r w:rsidRPr="009D23A1">
        <w:rPr>
          <w:color w:val="000000"/>
        </w:rPr>
        <w:t xml:space="preserve"> παρα</w:t>
      </w:r>
      <w:proofErr w:type="spellStart"/>
      <w:r w:rsidRPr="009D23A1">
        <w:rPr>
          <w:color w:val="000000"/>
        </w:rPr>
        <w:t>τηρήσεις</w:t>
      </w:r>
      <w:proofErr w:type="spellEnd"/>
      <w:r w:rsidRPr="009D23A1">
        <w:rPr>
          <w:color w:val="000000"/>
        </w:rPr>
        <w:t>:</w:t>
      </w:r>
    </w:p>
    <w:p w:rsidR="009D23A1" w:rsidRPr="009D23A1" w:rsidRDefault="009D23A1" w:rsidP="00466E7F">
      <w:pPr>
        <w:pStyle w:val="NormalWeb"/>
        <w:numPr>
          <w:ilvl w:val="0"/>
          <w:numId w:val="4"/>
        </w:numPr>
        <w:spacing w:line="360" w:lineRule="auto"/>
        <w:rPr>
          <w:color w:val="000000"/>
          <w:lang w:val="el-GR"/>
        </w:rPr>
      </w:pPr>
      <w:r w:rsidRPr="009D23A1">
        <w:rPr>
          <w:rStyle w:val="Strong"/>
          <w:color w:val="000000"/>
          <w:lang w:val="el-GR"/>
        </w:rPr>
        <w:t>Δομική Ομοιότητα:</w:t>
      </w:r>
      <w:r w:rsidRPr="009D23A1">
        <w:rPr>
          <w:rStyle w:val="apple-converted-space"/>
          <w:color w:val="000000"/>
        </w:rPr>
        <w:t> </w:t>
      </w:r>
      <w:r w:rsidRPr="009D23A1">
        <w:rPr>
          <w:color w:val="000000"/>
          <w:lang w:val="el-GR"/>
        </w:rPr>
        <w:t xml:space="preserve">Μικρά και μεγάλα παραδείγματα του </w:t>
      </w:r>
      <w:r w:rsidRPr="009D23A1">
        <w:rPr>
          <w:color w:val="000000"/>
        </w:rPr>
        <w:t>TSP</w:t>
      </w:r>
      <w:r w:rsidRPr="009D23A1">
        <w:rPr>
          <w:color w:val="000000"/>
          <w:lang w:val="el-GR"/>
        </w:rPr>
        <w:t xml:space="preserve"> παρουσιάζουν κοινά </w:t>
      </w:r>
      <w:proofErr w:type="spellStart"/>
      <w:r w:rsidRPr="009D23A1">
        <w:rPr>
          <w:color w:val="000000"/>
          <w:lang w:val="el-GR"/>
        </w:rPr>
        <w:t>τοπολογικά</w:t>
      </w:r>
      <w:proofErr w:type="spellEnd"/>
      <w:r w:rsidRPr="009D23A1">
        <w:rPr>
          <w:color w:val="000000"/>
          <w:lang w:val="el-GR"/>
        </w:rPr>
        <w:t xml:space="preserve"> χαρακτηριστικά στις βέλτιστες λύσεις τους.</w:t>
      </w:r>
    </w:p>
    <w:p w:rsidR="009D23A1" w:rsidRPr="009D23A1" w:rsidRDefault="009D23A1" w:rsidP="00466E7F">
      <w:pPr>
        <w:pStyle w:val="NormalWeb"/>
        <w:numPr>
          <w:ilvl w:val="0"/>
          <w:numId w:val="4"/>
        </w:numPr>
        <w:spacing w:line="360" w:lineRule="auto"/>
        <w:rPr>
          <w:color w:val="000000"/>
          <w:lang w:val="el-GR"/>
        </w:rPr>
      </w:pPr>
      <w:r w:rsidRPr="009D23A1">
        <w:rPr>
          <w:rStyle w:val="Strong"/>
          <w:color w:val="000000"/>
          <w:lang w:val="el-GR"/>
        </w:rPr>
        <w:lastRenderedPageBreak/>
        <w:t>Τοπικά Μοτίβα:</w:t>
      </w:r>
      <w:r w:rsidRPr="009D23A1">
        <w:rPr>
          <w:rStyle w:val="apple-converted-space"/>
          <w:color w:val="000000"/>
        </w:rPr>
        <w:t> </w:t>
      </w:r>
      <w:r w:rsidRPr="009D23A1">
        <w:rPr>
          <w:color w:val="000000"/>
          <w:lang w:val="el-GR"/>
        </w:rPr>
        <w:t xml:space="preserve">Οι βέλτιστες διαδρομές συχνά εμφανίζουν αναγνωρίσιμα τοπικά μοτίβα επιλογής ακμών, τα οποία τα </w:t>
      </w:r>
      <w:r w:rsidRPr="009D23A1">
        <w:rPr>
          <w:color w:val="000000"/>
        </w:rPr>
        <w:t>GNN</w:t>
      </w:r>
      <w:r w:rsidRPr="009D23A1">
        <w:rPr>
          <w:color w:val="000000"/>
          <w:lang w:val="el-GR"/>
        </w:rPr>
        <w:t xml:space="preserve"> μπορούν να μάθουν.</w:t>
      </w:r>
    </w:p>
    <w:p w:rsidR="009D23A1" w:rsidRPr="009D23A1" w:rsidRDefault="00F7313B" w:rsidP="00466E7F">
      <w:pPr>
        <w:pStyle w:val="NormalWeb"/>
        <w:numPr>
          <w:ilvl w:val="0"/>
          <w:numId w:val="4"/>
        </w:numPr>
        <w:spacing w:line="360" w:lineRule="auto"/>
        <w:rPr>
          <w:color w:val="000000"/>
          <w:lang w:val="el-GR"/>
        </w:rPr>
      </w:pPr>
      <w:r>
        <w:rPr>
          <w:rStyle w:val="Strong"/>
          <w:color w:val="000000"/>
          <w:lang w:val="el-GR"/>
        </w:rPr>
        <w:t>Ανοχ</w:t>
      </w:r>
      <w:r w:rsidR="00285C68">
        <w:rPr>
          <w:rStyle w:val="Strong"/>
          <w:color w:val="000000"/>
          <w:lang w:val="el-GR"/>
        </w:rPr>
        <w:t xml:space="preserve">ή σε </w:t>
      </w:r>
      <w:proofErr w:type="spellStart"/>
      <w:r w:rsidR="00285C68">
        <w:rPr>
          <w:rStyle w:val="Strong"/>
          <w:color w:val="000000"/>
          <w:lang w:val="el-GR"/>
        </w:rPr>
        <w:t>υποβέλτιστες</w:t>
      </w:r>
      <w:proofErr w:type="spellEnd"/>
      <w:r w:rsidR="00285C68">
        <w:rPr>
          <w:rStyle w:val="Strong"/>
          <w:color w:val="000000"/>
          <w:lang w:val="el-GR"/>
        </w:rPr>
        <w:t xml:space="preserve"> λύσεις</w:t>
      </w:r>
      <w:r w:rsidR="009D23A1" w:rsidRPr="009D23A1">
        <w:rPr>
          <w:rStyle w:val="Strong"/>
          <w:color w:val="000000"/>
          <w:lang w:val="el-GR"/>
        </w:rPr>
        <w:t>:</w:t>
      </w:r>
      <w:r w:rsidR="009D23A1" w:rsidRPr="009D23A1">
        <w:rPr>
          <w:rStyle w:val="apple-converted-space"/>
          <w:color w:val="000000"/>
        </w:rPr>
        <w:t> </w:t>
      </w:r>
      <w:r w:rsidR="009D23A1" w:rsidRPr="009D23A1">
        <w:rPr>
          <w:color w:val="000000"/>
          <w:lang w:val="el-GR"/>
        </w:rPr>
        <w:t xml:space="preserve">Αν και δεν εγγυώνται βέλτιστες λύσεις, οι </w:t>
      </w:r>
      <w:proofErr w:type="spellStart"/>
      <w:r w:rsidR="009D23A1" w:rsidRPr="009D23A1">
        <w:rPr>
          <w:color w:val="000000"/>
          <w:lang w:val="el-GR"/>
        </w:rPr>
        <w:t>νευρωνικές</w:t>
      </w:r>
      <w:proofErr w:type="spellEnd"/>
      <w:r w:rsidR="009D23A1" w:rsidRPr="009D23A1">
        <w:rPr>
          <w:color w:val="000000"/>
          <w:lang w:val="el-GR"/>
        </w:rPr>
        <w:t xml:space="preserve"> προσεγγίσεις μπορεί να προσφέρουν κοντινές στη βέλτιστη λύσεις με σημαντικά μειωμένο χρόνο υπολογισμού.</w:t>
      </w:r>
    </w:p>
    <w:p w:rsidR="009D23A1" w:rsidRPr="009D23A1" w:rsidRDefault="009D23A1" w:rsidP="00466E7F">
      <w:pPr>
        <w:pStyle w:val="NormalWeb"/>
        <w:spacing w:line="360" w:lineRule="auto"/>
        <w:rPr>
          <w:color w:val="000000"/>
          <w:lang w:val="el-GR"/>
        </w:rPr>
      </w:pPr>
      <w:r w:rsidRPr="009D23A1">
        <w:rPr>
          <w:color w:val="000000"/>
          <w:lang w:val="el-GR"/>
        </w:rPr>
        <w:t>Αυτό υλοποιείται μέσω ενός υβριδικού πλαισίου όπου:</w:t>
      </w:r>
    </w:p>
    <w:p w:rsidR="009D23A1" w:rsidRPr="009D23A1" w:rsidRDefault="009D23A1" w:rsidP="00466E7F">
      <w:pPr>
        <w:pStyle w:val="NormalWeb"/>
        <w:numPr>
          <w:ilvl w:val="0"/>
          <w:numId w:val="5"/>
        </w:numPr>
        <w:spacing w:line="360" w:lineRule="auto"/>
        <w:rPr>
          <w:color w:val="000000"/>
          <w:lang w:val="el-GR"/>
        </w:rPr>
      </w:pPr>
      <w:r w:rsidRPr="009D23A1">
        <w:rPr>
          <w:color w:val="000000"/>
          <w:lang w:val="el-GR"/>
        </w:rPr>
        <w:t xml:space="preserve">Ένα </w:t>
      </w:r>
      <w:r w:rsidRPr="009D23A1">
        <w:rPr>
          <w:color w:val="000000"/>
        </w:rPr>
        <w:t>GNN</w:t>
      </w:r>
      <w:r w:rsidRPr="009D23A1">
        <w:rPr>
          <w:color w:val="000000"/>
          <w:lang w:val="el-GR"/>
        </w:rPr>
        <w:t xml:space="preserve"> μαθαίνει να προβλέπει τις πιθανότητες επιλογής ακμών από βέλτιστες λύσεις μικρών παραδειγμάτων (20-50 κόμβοι).</w:t>
      </w:r>
    </w:p>
    <w:p w:rsidR="009D23A1" w:rsidRPr="009D23A1" w:rsidRDefault="009D23A1" w:rsidP="00466E7F">
      <w:pPr>
        <w:pStyle w:val="NormalWeb"/>
        <w:numPr>
          <w:ilvl w:val="0"/>
          <w:numId w:val="5"/>
        </w:numPr>
        <w:spacing w:line="360" w:lineRule="auto"/>
        <w:rPr>
          <w:color w:val="000000"/>
          <w:lang w:val="el-GR"/>
        </w:rPr>
      </w:pPr>
      <w:r w:rsidRPr="009D23A1">
        <w:rPr>
          <w:color w:val="000000"/>
          <w:lang w:val="el-GR"/>
        </w:rPr>
        <w:t xml:space="preserve">Οι προβλέψεις αυτές καθοδηγούν έναν αλγόριθμο </w:t>
      </w:r>
      <w:r w:rsidRPr="009D23A1">
        <w:rPr>
          <w:color w:val="000000"/>
        </w:rPr>
        <w:t>beam</w:t>
      </w:r>
      <w:r w:rsidRPr="009D23A1">
        <w:rPr>
          <w:color w:val="000000"/>
          <w:lang w:val="el-GR"/>
        </w:rPr>
        <w:t xml:space="preserve"> </w:t>
      </w:r>
      <w:r w:rsidRPr="009D23A1">
        <w:rPr>
          <w:color w:val="000000"/>
        </w:rPr>
        <w:t>search</w:t>
      </w:r>
      <w:r w:rsidRPr="009D23A1">
        <w:rPr>
          <w:color w:val="000000"/>
          <w:lang w:val="el-GR"/>
        </w:rPr>
        <w:t xml:space="preserve"> για την κατασκευή εφικτών διαδρομών.</w:t>
      </w:r>
    </w:p>
    <w:p w:rsidR="009D23A1" w:rsidRPr="00426ABC" w:rsidRDefault="009D23A1" w:rsidP="00466E7F">
      <w:pPr>
        <w:pStyle w:val="Heading4"/>
        <w:spacing w:line="360" w:lineRule="auto"/>
        <w:rPr>
          <w:rFonts w:ascii="Times New Roman" w:hAnsi="Times New Roman" w:cs="Times New Roman"/>
          <w:b/>
          <w:bCs/>
          <w:i w:val="0"/>
          <w:iCs w:val="0"/>
          <w:color w:val="000000"/>
          <w:sz w:val="26"/>
          <w:szCs w:val="26"/>
          <w:lang w:val="el-GR"/>
        </w:rPr>
      </w:pPr>
      <w:r w:rsidRPr="00426ABC">
        <w:rPr>
          <w:rFonts w:ascii="Times New Roman" w:hAnsi="Times New Roman" w:cs="Times New Roman"/>
          <w:b/>
          <w:bCs/>
          <w:i w:val="0"/>
          <w:iCs w:val="0"/>
          <w:color w:val="000000"/>
          <w:sz w:val="26"/>
          <w:szCs w:val="26"/>
          <w:lang w:val="el-GR"/>
        </w:rPr>
        <w:t>1.3 Συνεισφορές</w:t>
      </w:r>
    </w:p>
    <w:p w:rsidR="009D23A1" w:rsidRPr="009D23A1" w:rsidRDefault="009D23A1" w:rsidP="00466E7F">
      <w:pPr>
        <w:pStyle w:val="NormalWeb"/>
        <w:spacing w:line="360" w:lineRule="auto"/>
        <w:rPr>
          <w:color w:val="000000"/>
          <w:lang w:val="el-GR"/>
        </w:rPr>
      </w:pPr>
      <w:r w:rsidRPr="009D23A1">
        <w:rPr>
          <w:color w:val="000000"/>
          <w:lang w:val="el-GR"/>
        </w:rPr>
        <w:t>Η εργασία αυτή προσφέρει τρεις βασικές συνεισφορές:</w:t>
      </w:r>
    </w:p>
    <w:p w:rsidR="009D23A1" w:rsidRPr="009D23A1" w:rsidRDefault="009D23A1" w:rsidP="00466E7F">
      <w:pPr>
        <w:pStyle w:val="NormalWeb"/>
        <w:numPr>
          <w:ilvl w:val="0"/>
          <w:numId w:val="6"/>
        </w:numPr>
        <w:spacing w:line="360" w:lineRule="auto"/>
        <w:rPr>
          <w:color w:val="000000"/>
          <w:lang w:val="el-GR"/>
        </w:rPr>
      </w:pPr>
      <w:r w:rsidRPr="009D23A1">
        <w:rPr>
          <w:rStyle w:val="Strong"/>
          <w:color w:val="000000"/>
          <w:lang w:val="el-GR"/>
        </w:rPr>
        <w:t>Υλοποίηση:</w:t>
      </w:r>
      <w:r w:rsidRPr="009D23A1">
        <w:rPr>
          <w:rStyle w:val="apple-converted-space"/>
          <w:color w:val="000000"/>
        </w:rPr>
        <w:t> </w:t>
      </w:r>
      <w:r w:rsidRPr="009D23A1">
        <w:rPr>
          <w:color w:val="000000"/>
          <w:lang w:val="el-GR"/>
        </w:rPr>
        <w:t xml:space="preserve">Ανάπτυξη τόσο παραδοσιακών λύσεων γραμμικού προγραμματισμού όσο και νέων </w:t>
      </w:r>
      <w:r w:rsidRPr="009D23A1">
        <w:rPr>
          <w:color w:val="000000"/>
        </w:rPr>
        <w:t>GNN</w:t>
      </w:r>
      <w:r w:rsidRPr="009D23A1">
        <w:rPr>
          <w:color w:val="000000"/>
          <w:lang w:val="el-GR"/>
        </w:rPr>
        <w:t>-</w:t>
      </w:r>
      <w:r w:rsidRPr="009D23A1">
        <w:rPr>
          <w:color w:val="000000"/>
        </w:rPr>
        <w:t>based</w:t>
      </w:r>
      <w:r w:rsidRPr="009D23A1">
        <w:rPr>
          <w:color w:val="000000"/>
          <w:lang w:val="el-GR"/>
        </w:rPr>
        <w:t xml:space="preserve"> λύσεων με ανοικτή πρόσβαση στον κώδικα.</w:t>
      </w:r>
    </w:p>
    <w:p w:rsidR="009D23A1" w:rsidRPr="009D23A1" w:rsidRDefault="009D23A1" w:rsidP="00466E7F">
      <w:pPr>
        <w:pStyle w:val="NormalWeb"/>
        <w:numPr>
          <w:ilvl w:val="0"/>
          <w:numId w:val="6"/>
        </w:numPr>
        <w:spacing w:line="360" w:lineRule="auto"/>
        <w:rPr>
          <w:color w:val="000000"/>
          <w:lang w:val="el-GR"/>
        </w:rPr>
      </w:pPr>
      <w:r w:rsidRPr="009D23A1">
        <w:rPr>
          <w:rStyle w:val="Strong"/>
          <w:color w:val="000000"/>
          <w:lang w:val="el-GR"/>
        </w:rPr>
        <w:t>Υβριδική Μεθοδολογία:</w:t>
      </w:r>
      <w:r w:rsidRPr="009D23A1">
        <w:rPr>
          <w:rStyle w:val="apple-converted-space"/>
          <w:color w:val="000000"/>
        </w:rPr>
        <w:t> </w:t>
      </w:r>
      <w:r w:rsidRPr="009D23A1">
        <w:rPr>
          <w:color w:val="000000"/>
          <w:lang w:val="el-GR"/>
        </w:rPr>
        <w:t>Επίδειξη του πώς η μηχανική μάθηση μπορεί να συμπληρώσει τον μαθηματικό προγραμματισμό στην επίλυση συνδυαστικών προβλημάτων.</w:t>
      </w:r>
    </w:p>
    <w:p w:rsidR="009D23A1" w:rsidRDefault="009D23A1" w:rsidP="00466E7F">
      <w:pPr>
        <w:pStyle w:val="NormalWeb"/>
        <w:numPr>
          <w:ilvl w:val="0"/>
          <w:numId w:val="6"/>
        </w:numPr>
        <w:spacing w:line="360" w:lineRule="auto"/>
        <w:rPr>
          <w:color w:val="000000"/>
          <w:lang w:val="el-GR"/>
        </w:rPr>
      </w:pPr>
      <w:r w:rsidRPr="009D23A1">
        <w:rPr>
          <w:rStyle w:val="Strong"/>
          <w:color w:val="000000"/>
          <w:lang w:val="el-GR"/>
        </w:rPr>
        <w:t>Εμπειρική Επιβεβαίωση:</w:t>
      </w:r>
      <w:r w:rsidRPr="009D23A1">
        <w:rPr>
          <w:rStyle w:val="apple-converted-space"/>
          <w:color w:val="000000"/>
        </w:rPr>
        <w:t> </w:t>
      </w:r>
      <w:r w:rsidRPr="009D23A1">
        <w:rPr>
          <w:color w:val="000000"/>
          <w:lang w:val="el-GR"/>
        </w:rPr>
        <w:t xml:space="preserve">Συστηματική αξιολόγηση που αποδεικνύει ότι τα </w:t>
      </w:r>
      <w:r w:rsidRPr="009D23A1">
        <w:rPr>
          <w:color w:val="000000"/>
        </w:rPr>
        <w:t>GNN</w:t>
      </w:r>
      <w:r w:rsidRPr="009D23A1">
        <w:rPr>
          <w:color w:val="000000"/>
          <w:lang w:val="el-GR"/>
        </w:rPr>
        <w:t xml:space="preserve"> μπορούν να συλλάβουν ουσιαστικά μοτίβα λύσεων, θέτοντας θεμέλια για μελλοντική έρευνα.</w:t>
      </w:r>
    </w:p>
    <w:p w:rsidR="00426ABC" w:rsidRPr="00426ABC" w:rsidRDefault="00426ABC" w:rsidP="00466E7F">
      <w:pPr>
        <w:pStyle w:val="NormalWeb"/>
        <w:spacing w:line="360" w:lineRule="auto"/>
        <w:rPr>
          <w:b/>
          <w:bCs/>
          <w:color w:val="000000"/>
          <w:sz w:val="28"/>
          <w:szCs w:val="28"/>
          <w:lang w:val="el-GR"/>
        </w:rPr>
      </w:pPr>
      <w:r w:rsidRPr="00426ABC">
        <w:rPr>
          <w:b/>
          <w:bCs/>
          <w:color w:val="000000"/>
          <w:sz w:val="28"/>
          <w:szCs w:val="28"/>
          <w:lang w:val="el-GR"/>
        </w:rPr>
        <w:t>2. Πρ</w:t>
      </w:r>
      <w:r>
        <w:rPr>
          <w:b/>
          <w:bCs/>
          <w:color w:val="000000"/>
          <w:sz w:val="28"/>
          <w:szCs w:val="28"/>
          <w:lang w:val="el-GR"/>
        </w:rPr>
        <w:t>ό</w:t>
      </w:r>
      <w:r w:rsidRPr="00426ABC">
        <w:rPr>
          <w:b/>
          <w:bCs/>
          <w:color w:val="000000"/>
          <w:sz w:val="28"/>
          <w:szCs w:val="28"/>
          <w:lang w:val="el-GR"/>
        </w:rPr>
        <w:t>βλημα Περιπλανώμενου Πωλητή</w:t>
      </w:r>
    </w:p>
    <w:p w:rsidR="00426ABC" w:rsidRPr="00426ABC" w:rsidRDefault="00426ABC" w:rsidP="00466E7F">
      <w:pPr>
        <w:spacing w:before="100" w:beforeAutospacing="1" w:after="100" w:afterAutospacing="1" w:line="360" w:lineRule="auto"/>
        <w:outlineLvl w:val="2"/>
        <w:rPr>
          <w:rFonts w:ascii="Times New Roman" w:eastAsia="Times New Roman" w:hAnsi="Times New Roman" w:cs="Times New Roman"/>
          <w:b/>
          <w:bCs/>
          <w:color w:val="000000"/>
          <w:kern w:val="0"/>
          <w:sz w:val="27"/>
          <w:szCs w:val="27"/>
          <w:lang w:val="el-GR"/>
          <w14:ligatures w14:val="none"/>
        </w:rPr>
      </w:pPr>
      <w:r w:rsidRPr="00426ABC">
        <w:rPr>
          <w:rFonts w:ascii="Times New Roman" w:eastAsia="Times New Roman" w:hAnsi="Times New Roman" w:cs="Times New Roman"/>
          <w:b/>
          <w:bCs/>
          <w:color w:val="000000"/>
          <w:kern w:val="0"/>
          <w:sz w:val="27"/>
          <w:szCs w:val="27"/>
          <w:lang w:val="el-GR"/>
          <w14:ligatures w14:val="none"/>
        </w:rPr>
        <w:t xml:space="preserve">2.1 Διατύπωση του Προβλήματος </w:t>
      </w:r>
    </w:p>
    <w:p w:rsidR="005B2B88" w:rsidRPr="00BA0D54" w:rsidRDefault="005B2B88" w:rsidP="00466E7F">
      <w:pPr>
        <w:pStyle w:val="NormalWeb"/>
        <w:spacing w:line="360" w:lineRule="auto"/>
        <w:rPr>
          <w:color w:val="000000"/>
          <w:lang w:val="el-GR"/>
        </w:rPr>
      </w:pPr>
      <w:r w:rsidRPr="005B2B88">
        <w:rPr>
          <w:color w:val="000000"/>
          <w:lang w:val="el-GR"/>
        </w:rPr>
        <w:t>Το Πρόβλημα του Περιπλανώμενου Πωλητή αποτελεί ένα κλασικό και ευρέως μελετημένο πρόβλημα ακέραιου προγραμματισμού</w:t>
      </w:r>
      <w:r w:rsidR="00BA0D54">
        <w:rPr>
          <w:color w:val="000000"/>
          <w:lang w:val="el-GR"/>
        </w:rPr>
        <w:t xml:space="preserve"> και μπορεί να διατυπωθεί ως ε</w:t>
      </w:r>
      <w:r w:rsidR="00285C68">
        <w:rPr>
          <w:color w:val="000000"/>
          <w:lang w:val="el-GR"/>
        </w:rPr>
        <w:t>ξ</w:t>
      </w:r>
      <w:r w:rsidR="00BA0D54">
        <w:rPr>
          <w:color w:val="000000"/>
          <w:lang w:val="el-GR"/>
        </w:rPr>
        <w:t>ής</w:t>
      </w:r>
      <w:r w:rsidRPr="00B144D6">
        <w:rPr>
          <w:color w:val="000000"/>
          <w:lang w:val="el-GR"/>
        </w:rPr>
        <w:t>: Δίνεται ένα σύνολο πόλεων και οι αποστάσεις μεταξύ κάθε</w:t>
      </w:r>
      <w:r w:rsidR="00BA0D54">
        <w:rPr>
          <w:color w:val="000000"/>
          <w:lang w:val="el-GR"/>
        </w:rPr>
        <w:t xml:space="preserve"> πιθανού</w:t>
      </w:r>
      <w:r w:rsidRPr="00B144D6">
        <w:rPr>
          <w:color w:val="000000"/>
          <w:lang w:val="el-GR"/>
        </w:rPr>
        <w:t xml:space="preserve"> ζεύγους αυτών. </w:t>
      </w:r>
      <w:r w:rsidRPr="00BA0D54">
        <w:rPr>
          <w:color w:val="000000"/>
          <w:lang w:val="el-GR"/>
        </w:rPr>
        <w:t>Στόχος είναι να βρεθεί η συντομότερη διαδρομή που:</w:t>
      </w:r>
    </w:p>
    <w:p w:rsidR="00B144D6" w:rsidRPr="00366473" w:rsidRDefault="005B2B88" w:rsidP="00466E7F">
      <w:pPr>
        <w:pStyle w:val="NormalWeb"/>
        <w:numPr>
          <w:ilvl w:val="0"/>
          <w:numId w:val="8"/>
        </w:numPr>
        <w:spacing w:line="360" w:lineRule="auto"/>
        <w:rPr>
          <w:color w:val="000000"/>
          <w:lang w:val="el-GR"/>
        </w:rPr>
      </w:pPr>
      <w:r w:rsidRPr="00B144D6">
        <w:rPr>
          <w:color w:val="000000"/>
          <w:lang w:val="el-GR"/>
        </w:rPr>
        <w:t>επισκέπτεται κάθε πόλη ακριβώς μία φορά</w:t>
      </w:r>
      <w:r w:rsidR="00285C68">
        <w:rPr>
          <w:color w:val="000000"/>
          <w:lang w:val="el-GR"/>
        </w:rPr>
        <w:tab/>
      </w:r>
      <w:r w:rsidR="00285C68">
        <w:rPr>
          <w:color w:val="000000"/>
          <w:lang w:val="el-GR"/>
        </w:rPr>
        <w:tab/>
      </w:r>
      <w:r w:rsidR="00366473">
        <w:rPr>
          <w:color w:val="000000"/>
          <w:lang w:val="el-GR"/>
        </w:rPr>
        <w:t>(1)</w:t>
      </w:r>
    </w:p>
    <w:p w:rsidR="00B144D6" w:rsidRPr="00B144D6" w:rsidRDefault="005B2B88" w:rsidP="00466E7F">
      <w:pPr>
        <w:pStyle w:val="NormalWeb"/>
        <w:numPr>
          <w:ilvl w:val="0"/>
          <w:numId w:val="8"/>
        </w:numPr>
        <w:spacing w:line="360" w:lineRule="auto"/>
        <w:rPr>
          <w:color w:val="000000"/>
          <w:lang w:val="el-GR"/>
        </w:rPr>
      </w:pPr>
      <w:r w:rsidRPr="00B144D6">
        <w:rPr>
          <w:color w:val="000000"/>
          <w:lang w:val="el-GR"/>
        </w:rPr>
        <w:lastRenderedPageBreak/>
        <w:t>αποτελεί έναν ενιαίο κύκλο που περικλείει όλες τις πόλεις</w:t>
      </w:r>
      <w:r w:rsidR="00366473">
        <w:rPr>
          <w:color w:val="000000"/>
          <w:lang w:val="el-GR"/>
        </w:rPr>
        <w:t xml:space="preserve"> </w:t>
      </w:r>
      <w:r w:rsidR="00285C68">
        <w:rPr>
          <w:color w:val="000000"/>
          <w:lang w:val="el-GR"/>
        </w:rPr>
        <w:tab/>
      </w:r>
      <w:r w:rsidR="00285C68">
        <w:rPr>
          <w:color w:val="000000"/>
          <w:lang w:val="el-GR"/>
        </w:rPr>
        <w:tab/>
      </w:r>
      <w:r w:rsidR="00366473">
        <w:rPr>
          <w:color w:val="000000"/>
          <w:lang w:val="el-GR"/>
        </w:rPr>
        <w:t>(2)</w:t>
      </w:r>
    </w:p>
    <w:p w:rsidR="005B2B88" w:rsidRDefault="005B2B88" w:rsidP="00466E7F">
      <w:pPr>
        <w:pStyle w:val="NormalWeb"/>
        <w:numPr>
          <w:ilvl w:val="0"/>
          <w:numId w:val="8"/>
        </w:numPr>
        <w:spacing w:line="360" w:lineRule="auto"/>
        <w:rPr>
          <w:color w:val="000000"/>
          <w:lang w:val="el-GR"/>
        </w:rPr>
      </w:pPr>
      <w:r w:rsidRPr="00B144D6">
        <w:rPr>
          <w:color w:val="000000"/>
          <w:lang w:val="el-GR"/>
        </w:rPr>
        <w:t>και ελαχιστοποιεί το συνολικό μήκος ή κόστος της διαδρομής</w:t>
      </w:r>
      <w:r w:rsidR="00285C68">
        <w:rPr>
          <w:color w:val="000000"/>
          <w:lang w:val="el-GR"/>
        </w:rPr>
        <w:tab/>
      </w:r>
      <w:r w:rsidR="00366473">
        <w:rPr>
          <w:color w:val="000000"/>
          <w:lang w:val="el-GR"/>
        </w:rPr>
        <w:t>(3)</w:t>
      </w:r>
    </w:p>
    <w:p w:rsidR="00BA0D54" w:rsidRPr="00BA0D54" w:rsidRDefault="00BA0D54" w:rsidP="00466E7F">
      <w:pPr>
        <w:pStyle w:val="NormalWeb"/>
        <w:spacing w:line="360" w:lineRule="auto"/>
        <w:rPr>
          <w:color w:val="000000"/>
          <w:sz w:val="28"/>
          <w:szCs w:val="28"/>
          <w:lang w:val="el-GR"/>
        </w:rPr>
      </w:pPr>
    </w:p>
    <w:p w:rsidR="00BA0D54" w:rsidRPr="00BA0D54" w:rsidRDefault="00BA0D54" w:rsidP="00466E7F">
      <w:pPr>
        <w:spacing w:before="100" w:beforeAutospacing="1" w:after="100" w:afterAutospacing="1" w:line="360" w:lineRule="auto"/>
        <w:outlineLvl w:val="2"/>
        <w:rPr>
          <w:rFonts w:ascii="Times New Roman" w:eastAsia="Times New Roman" w:hAnsi="Times New Roman" w:cs="Times New Roman"/>
          <w:b/>
          <w:bCs/>
          <w:color w:val="000000"/>
          <w:kern w:val="0"/>
          <w:sz w:val="28"/>
          <w:szCs w:val="28"/>
          <w:lang w:val="el-GR"/>
          <w14:ligatures w14:val="none"/>
        </w:rPr>
      </w:pPr>
      <w:r w:rsidRPr="00BA0D54">
        <w:rPr>
          <w:rFonts w:ascii="Times New Roman" w:eastAsia="Times New Roman" w:hAnsi="Times New Roman" w:cs="Times New Roman"/>
          <w:b/>
          <w:bCs/>
          <w:color w:val="000000"/>
          <w:kern w:val="0"/>
          <w:sz w:val="28"/>
          <w:szCs w:val="28"/>
          <w:lang w:val="el-GR"/>
          <w14:ligatures w14:val="none"/>
        </w:rPr>
        <w:t xml:space="preserve">2.2 Προσεγγίσεις Μαθηματικής </w:t>
      </w:r>
      <w:proofErr w:type="spellStart"/>
      <w:r w:rsidRPr="00BA0D54">
        <w:rPr>
          <w:rFonts w:ascii="Times New Roman" w:eastAsia="Times New Roman" w:hAnsi="Times New Roman" w:cs="Times New Roman"/>
          <w:b/>
          <w:bCs/>
          <w:color w:val="000000"/>
          <w:kern w:val="0"/>
          <w:sz w:val="28"/>
          <w:szCs w:val="28"/>
          <w:lang w:val="el-GR"/>
          <w14:ligatures w14:val="none"/>
        </w:rPr>
        <w:t>Μοντελοποίησης</w:t>
      </w:r>
      <w:proofErr w:type="spellEnd"/>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Στη βιβλιογραφία έχουν αναπτυχθεί διάφορες μαθηματικές διατυπώσεις για τη </w:t>
      </w:r>
      <w:proofErr w:type="spellStart"/>
      <w:r w:rsidRPr="004A18A6">
        <w:rPr>
          <w:rFonts w:ascii="Times New Roman" w:eastAsia="Times New Roman" w:hAnsi="Times New Roman" w:cs="Times New Roman"/>
          <w:color w:val="000000"/>
          <w:kern w:val="0"/>
          <w:lang w:val="el-GR"/>
          <w14:ligatures w14:val="none"/>
        </w:rPr>
        <w:t>μοντελοποίηση</w:t>
      </w:r>
      <w:r w:rsidR="00DB59D1">
        <w:rPr>
          <w:rFonts w:ascii="Times New Roman" w:eastAsia="Times New Roman" w:hAnsi="Times New Roman" w:cs="Times New Roman"/>
          <w:color w:val="000000"/>
          <w:kern w:val="0"/>
          <w:lang w:val="el-GR"/>
          <w14:ligatures w14:val="none"/>
        </w:rPr>
        <w:t>ς</w:t>
      </w:r>
      <w:proofErr w:type="spellEnd"/>
      <w:r w:rsidRPr="004A18A6">
        <w:rPr>
          <w:rFonts w:ascii="Times New Roman" w:eastAsia="Times New Roman" w:hAnsi="Times New Roman" w:cs="Times New Roman"/>
          <w:color w:val="000000"/>
          <w:kern w:val="0"/>
          <w:lang w:val="el-GR"/>
          <w14:ligatures w14:val="none"/>
        </w:rPr>
        <w:t xml:space="preserve"> του Προβλήματος του Πλανόδιου Πωλητή (</w:t>
      </w:r>
      <w:r w:rsidRPr="004A18A6">
        <w:rPr>
          <w:rFonts w:ascii="Times New Roman" w:eastAsia="Times New Roman" w:hAnsi="Times New Roman" w:cs="Times New Roman"/>
          <w:color w:val="000000"/>
          <w:kern w:val="0"/>
          <w14:ligatures w14:val="none"/>
        </w:rPr>
        <w:t>TSP</w:t>
      </w:r>
      <w:r w:rsidRPr="004A18A6">
        <w:rPr>
          <w:rFonts w:ascii="Times New Roman" w:eastAsia="Times New Roman" w:hAnsi="Times New Roman" w:cs="Times New Roman"/>
          <w:color w:val="000000"/>
          <w:kern w:val="0"/>
          <w:lang w:val="el-GR"/>
          <w14:ligatures w14:val="none"/>
        </w:rPr>
        <w:t>), με δύο από τις πιο διαδεδομένες να είναι εκείνες των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Miller</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Tucker</w:t>
      </w:r>
      <w:r w:rsidRPr="004A18A6">
        <w:rPr>
          <w:rFonts w:ascii="Times New Roman" w:eastAsia="Times New Roman" w:hAnsi="Times New Roman" w:cs="Times New Roman"/>
          <w:b/>
          <w:bCs/>
          <w:color w:val="000000"/>
          <w:kern w:val="0"/>
          <w:lang w:val="el-GR"/>
          <w14:ligatures w14:val="none"/>
        </w:rPr>
        <w:t>–</w:t>
      </w:r>
      <w:proofErr w:type="spellStart"/>
      <w:r w:rsidRPr="004A18A6">
        <w:rPr>
          <w:rFonts w:ascii="Times New Roman" w:eastAsia="Times New Roman" w:hAnsi="Times New Roman" w:cs="Times New Roman"/>
          <w:b/>
          <w:bCs/>
          <w:color w:val="000000"/>
          <w:kern w:val="0"/>
          <w14:ligatures w14:val="none"/>
        </w:rPr>
        <w:t>Zemlin</w:t>
      </w:r>
      <w:proofErr w:type="spellEnd"/>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και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14:ligatures w14:val="none"/>
        </w:rPr>
        <w:t>Dantzig</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Fulkerson</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b/>
          <w:bCs/>
          <w:color w:val="000000"/>
          <w:kern w:val="0"/>
          <w14:ligatures w14:val="none"/>
        </w:rPr>
        <w:t>Johnson</w:t>
      </w:r>
      <w:r w:rsidRPr="004A18A6">
        <w:rPr>
          <w:rFonts w:ascii="Times New Roman" w:eastAsia="Times New Roman" w:hAnsi="Times New Roman" w:cs="Times New Roman"/>
          <w:b/>
          <w:bCs/>
          <w:color w:val="000000"/>
          <w:kern w:val="0"/>
          <w:lang w:val="el-GR"/>
          <w14:ligatures w14:val="none"/>
        </w:rPr>
        <w:t xml:space="preserve">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b/>
          <w:bCs/>
          <w:color w:val="000000"/>
          <w:kern w:val="0"/>
          <w:lang w:val="el-GR"/>
          <w14:ligatures w14:val="none"/>
        </w:rPr>
        <w:t>)</w:t>
      </w:r>
      <w:r w:rsidRPr="004A18A6">
        <w:rPr>
          <w:rFonts w:ascii="Times New Roman" w:eastAsia="Times New Roman" w:hAnsi="Times New Roman" w:cs="Times New Roman"/>
          <w:color w:val="000000"/>
          <w:kern w:val="0"/>
          <w:lang w:val="el-GR"/>
          <w14:ligatures w14:val="none"/>
        </w:rPr>
        <w:t>. Αμφότερες οι προσεγγίσεις ξεκινούν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δυαδικές μεταβλητές</w:t>
      </w:r>
      <w:r w:rsidRPr="004A18A6">
        <w:rPr>
          <w:rFonts w:ascii="Times New Roman" w:eastAsia="Times New Roman" w:hAnsi="Times New Roman" w:cs="Times New Roman"/>
          <w:color w:val="000000"/>
          <w:kern w:val="0"/>
          <w:sz w:val="28"/>
          <w:szCs w:val="28"/>
          <w14:ligatures w14:val="none"/>
        </w:rPr>
        <w:t> </w:t>
      </w:r>
      <w:proofErr w:type="spellStart"/>
      <w:r w:rsidR="00985205" w:rsidRPr="00985205">
        <w:rPr>
          <w:rFonts w:ascii="Times New Roman" w:eastAsia="Times New Roman" w:hAnsi="Times New Roman" w:cs="Times New Roman"/>
          <w:color w:val="000000"/>
          <w:kern w:val="0"/>
          <w:sz w:val="28"/>
          <w:szCs w:val="28"/>
          <w14:ligatures w14:val="none"/>
        </w:rPr>
        <w:t>x</w:t>
      </w:r>
      <w:r w:rsidR="00985205" w:rsidRPr="00985205">
        <w:rPr>
          <w:rFonts w:ascii="Times New Roman" w:eastAsia="Times New Roman" w:hAnsi="Times New Roman" w:cs="Times New Roman"/>
          <w:color w:val="000000"/>
          <w:kern w:val="0"/>
          <w:sz w:val="28"/>
          <w:szCs w:val="28"/>
          <w:vertAlign w:val="subscript"/>
          <w14:ligatures w14:val="none"/>
        </w:rPr>
        <w:t>ij</w:t>
      </w:r>
      <w:proofErr w:type="spellEnd"/>
      <w:r w:rsidRPr="004A18A6">
        <w:rPr>
          <w:rFonts w:ascii="Times New Roman" w:eastAsia="Times New Roman" w:hAnsi="Times New Roman" w:cs="Times New Roman"/>
          <w:color w:val="000000"/>
          <w:kern w:val="0"/>
          <w:lang w:val="el-GR"/>
          <w14:ligatures w14:val="none"/>
        </w:rPr>
        <w:t xml:space="preserve"> οι οποίες λαμβάνουν τιμή 1 αν η ακμή από την πόλη</w:t>
      </w:r>
      <w:r w:rsidRPr="004A18A6">
        <w:rPr>
          <w:rFonts w:ascii="Times New Roman" w:eastAsia="Times New Roman" w:hAnsi="Times New Roman" w:cs="Times New Roman"/>
          <w:color w:val="000000"/>
          <w:kern w:val="0"/>
          <w14:ligatures w14:val="none"/>
        </w:rPr>
        <w:t> </w:t>
      </w:r>
      <w:proofErr w:type="spellStart"/>
      <w:r w:rsidRPr="004A18A6">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προς την πόλη</w:t>
      </w:r>
      <w:r w:rsidRPr="004A18A6">
        <w:rPr>
          <w:rFonts w:ascii="Times New Roman" w:eastAsia="Times New Roman" w:hAnsi="Times New Roman" w:cs="Times New Roman"/>
          <w:color w:val="000000"/>
          <w:kern w:val="0"/>
          <w14:ligatures w14:val="none"/>
        </w:rPr>
        <w:t> j</w:t>
      </w:r>
      <w:r w:rsidR="00985205" w:rsidRPr="00985205">
        <w:rPr>
          <w:rFonts w:ascii="Times New Roman" w:eastAsia="Times New Roman" w:hAnsi="Times New Roman" w:cs="Times New Roman"/>
          <w:color w:val="000000"/>
          <w:kern w:val="0"/>
          <w:lang w:val="el-GR"/>
          <w14:ligatures w14:val="none"/>
        </w:rPr>
        <w:t xml:space="preserve"> </w:t>
      </w:r>
      <w:r w:rsidRPr="004A18A6">
        <w:rPr>
          <w:rFonts w:ascii="Times New Roman" w:eastAsia="Times New Roman" w:hAnsi="Times New Roman" w:cs="Times New Roman"/>
          <w:color w:val="000000"/>
          <w:kern w:val="0"/>
          <w:lang w:val="el-GR"/>
          <w14:ligatures w14:val="none"/>
        </w:rPr>
        <w:t>περιλαμβάνεται στη λύση, και 0 διαφορετικά. Με αυτόν τον τρόπο, το πρόβλημα μετασχηματίζεται σε έναν ακέραιο γραμμικό προγραμματισμό, όπου στόχος είναι η ελαχιστοποίηση του συνολικού κόστους των επιλεγμένων διαδρομών.</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Ωστόσο, παρά τον κοινό αυτό κορμό, οι δύο </w:t>
      </w:r>
      <w:proofErr w:type="spellStart"/>
      <w:r w:rsidRPr="004A18A6">
        <w:rPr>
          <w:rFonts w:ascii="Times New Roman" w:eastAsia="Times New Roman" w:hAnsi="Times New Roman" w:cs="Times New Roman"/>
          <w:color w:val="000000"/>
          <w:kern w:val="0"/>
          <w:lang w:val="el-GR"/>
          <w14:ligatures w14:val="none"/>
        </w:rPr>
        <w:t>μοντελοποιήσεις</w:t>
      </w:r>
      <w:proofErr w:type="spellEnd"/>
      <w:r w:rsidRPr="004A18A6">
        <w:rPr>
          <w:rFonts w:ascii="Times New Roman" w:eastAsia="Times New Roman" w:hAnsi="Times New Roman" w:cs="Times New Roman"/>
          <w:color w:val="000000"/>
          <w:kern w:val="0"/>
          <w:lang w:val="el-GR"/>
          <w14:ligatures w14:val="none"/>
        </w:rPr>
        <w:t xml:space="preserve"> διαφέρουν σημαντικά στον τρόπο με τον οποίο διασφαλίζουν την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εγκυρότητα της δεύτερης συνθήκης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του προβλήματος, δηλαδή την ύπαρξη ενός και μόνο ενιαίου κύκλου που να περιλαμβάνει όλες τις πόλεις.</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Σε αυτό το σημείο είναι κρίσιμο να αποσαφηνιστεί ο όρος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«επιμέρους διαδρομές»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καθώς πρόκειται να χρησιμοποιηθεί συστηματικά στη συνέχεια της εργασίας. Ως επιμέρους διαδρομές ορίζονται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ανεξάρτητοι κλειστοί κύκλοι</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που ενδέχεται να προκύψουν σε μία λύση. Αυτοί οι κύκλοι μπορεί να ικανοποιούν 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συνθήκη (1)</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—δηλαδή κάθε πόλη να επισκέπτεται μία μόνο φορά— αλλά</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παραβιάζουν τη συνθήκη (2)</w:t>
      </w:r>
      <w:r w:rsidRPr="004A18A6">
        <w:rPr>
          <w:rFonts w:ascii="Times New Roman" w:eastAsia="Times New Roman" w:hAnsi="Times New Roman" w:cs="Times New Roman"/>
          <w:color w:val="000000"/>
          <w:kern w:val="0"/>
          <w:lang w:val="el-GR"/>
          <w14:ligatures w14:val="none"/>
        </w:rPr>
        <w:t>, αφού το σύνολο των ακμών δεν σχηματίζει ένα συνεκτικό μονοπάτι που διατρέχει όλες τις πόλεις. Στο πλαίσιο της θεωρίας γράφων, η παρουσία επιμέρους διαδρομών συνεπάγεται ότι η επιλεγμένη υποδομή ακμών αντιστοιχεί σε</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μη συνεκτικό </w:t>
      </w:r>
      <w:proofErr w:type="spellStart"/>
      <w:r w:rsidRPr="004A18A6">
        <w:rPr>
          <w:rFonts w:ascii="Times New Roman" w:eastAsia="Times New Roman" w:hAnsi="Times New Roman" w:cs="Times New Roman"/>
          <w:b/>
          <w:bCs/>
          <w:color w:val="000000"/>
          <w:kern w:val="0"/>
          <w:lang w:val="el-GR"/>
          <w14:ligatures w14:val="none"/>
        </w:rPr>
        <w:t>γράφο</w:t>
      </w:r>
      <w:proofErr w:type="spellEnd"/>
      <w:r w:rsidRPr="004A18A6">
        <w:rPr>
          <w:rFonts w:ascii="Times New Roman" w:eastAsia="Times New Roman" w:hAnsi="Times New Roman" w:cs="Times New Roman"/>
          <w:color w:val="000000"/>
          <w:kern w:val="0"/>
          <w:lang w:val="el-GR"/>
          <w14:ligatures w14:val="none"/>
        </w:rPr>
        <w:t>.</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MTZ</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επιχειρεί να εξαλείψει τις επιμέρους διαδρομές εισάγοντας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βοηθητικές μεταβλητές</w:t>
      </w:r>
      <w:r w:rsidRPr="004A18A6">
        <w:rPr>
          <w:rFonts w:ascii="Times New Roman" w:eastAsia="Times New Roman" w:hAnsi="Times New Roman" w:cs="Times New Roman"/>
          <w:color w:val="000000"/>
          <w:kern w:val="0"/>
          <w14:ligatures w14:val="none"/>
        </w:rPr>
        <w:t> u</w:t>
      </w:r>
      <w:r>
        <w:rPr>
          <w:rFonts w:ascii="Times New Roman" w:eastAsia="Times New Roman" w:hAnsi="Times New Roman" w:cs="Times New Roman"/>
          <w:color w:val="000000"/>
          <w:kern w:val="0"/>
          <w:vertAlign w:val="subscript"/>
          <w:lang w:val="el-GR"/>
          <w14:ligatures w14:val="none"/>
        </w:rPr>
        <w:t xml:space="preserve">i </w:t>
      </w:r>
      <w:r>
        <w:rPr>
          <w:rFonts w:ascii="Times New Roman" w:eastAsia="Times New Roman" w:hAnsi="Times New Roman" w:cs="Times New Roman"/>
          <w:color w:val="000000"/>
          <w:kern w:val="0"/>
          <w:lang w:val="el-GR"/>
          <w14:ligatures w14:val="none"/>
        </w:rPr>
        <w:t>και u</w:t>
      </w:r>
      <w:r>
        <w:rPr>
          <w:rFonts w:ascii="Times New Roman" w:eastAsia="Times New Roman" w:hAnsi="Times New Roman" w:cs="Times New Roman"/>
          <w:color w:val="000000"/>
          <w:kern w:val="0"/>
          <w:vertAlign w:val="subscript"/>
          <w14:ligatures w14:val="none"/>
        </w:rPr>
        <w:t>j</w:t>
      </w:r>
      <w:r w:rsidRPr="004A18A6">
        <w:rPr>
          <w:rFonts w:ascii="Times New Roman" w:eastAsia="Times New Roman" w:hAnsi="Times New Roman" w:cs="Times New Roman"/>
          <w:color w:val="000000"/>
          <w:kern w:val="0"/>
          <w:lang w:val="el-GR"/>
          <w14:ligatures w14:val="none"/>
        </w:rPr>
        <w:t>, οι οποίες εκφράζουν τι</w:t>
      </w:r>
      <w:r>
        <w:rPr>
          <w:rFonts w:ascii="Times New Roman" w:eastAsia="Times New Roman" w:hAnsi="Times New Roman" w:cs="Times New Roman"/>
          <w:color w:val="000000"/>
          <w:kern w:val="0"/>
          <w:lang w:val="el-GR"/>
          <w14:ligatures w14:val="none"/>
        </w:rPr>
        <w:t>ς</w:t>
      </w:r>
      <w:r w:rsidRPr="004A18A6">
        <w:rPr>
          <w:rFonts w:ascii="Times New Roman" w:eastAsia="Times New Roman" w:hAnsi="Times New Roman" w:cs="Times New Roman"/>
          <w:color w:val="000000"/>
          <w:kern w:val="0"/>
          <w:lang w:val="el-GR"/>
          <w14:ligatures w14:val="none"/>
        </w:rPr>
        <w:t xml:space="preserve"> «θέσ</w:t>
      </w:r>
      <w:r>
        <w:rPr>
          <w:rFonts w:ascii="Times New Roman" w:eastAsia="Times New Roman" w:hAnsi="Times New Roman" w:cs="Times New Roman"/>
          <w:color w:val="000000"/>
          <w:kern w:val="0"/>
          <w:lang w:val="el-GR"/>
          <w14:ligatures w14:val="none"/>
        </w:rPr>
        <w:t>εις</w:t>
      </w:r>
      <w:r w:rsidRPr="004A18A6">
        <w:rPr>
          <w:rFonts w:ascii="Times New Roman" w:eastAsia="Times New Roman" w:hAnsi="Times New Roman" w:cs="Times New Roman"/>
          <w:color w:val="000000"/>
          <w:kern w:val="0"/>
          <w:lang w:val="el-GR"/>
          <w14:ligatures w14:val="none"/>
        </w:rPr>
        <w:t>» τ</w:t>
      </w:r>
      <w:r>
        <w:rPr>
          <w:rFonts w:ascii="Times New Roman" w:eastAsia="Times New Roman" w:hAnsi="Times New Roman" w:cs="Times New Roman"/>
          <w:color w:val="000000"/>
          <w:kern w:val="0"/>
          <w:lang w:val="el-GR"/>
          <w14:ligatures w14:val="none"/>
        </w:rPr>
        <w:t>ων</w:t>
      </w:r>
      <w:r w:rsidRPr="004A18A6">
        <w:rPr>
          <w:rFonts w:ascii="Times New Roman" w:eastAsia="Times New Roman" w:hAnsi="Times New Roman" w:cs="Times New Roman"/>
          <w:color w:val="000000"/>
          <w:kern w:val="0"/>
          <w:lang w:val="el-GR"/>
          <w14:ligatures w14:val="none"/>
        </w:rPr>
        <w:t xml:space="preserve"> πόλ</w:t>
      </w:r>
      <w:r>
        <w:rPr>
          <w:rFonts w:ascii="Times New Roman" w:eastAsia="Times New Roman" w:hAnsi="Times New Roman" w:cs="Times New Roman"/>
          <w:color w:val="000000"/>
          <w:kern w:val="0"/>
          <w:lang w:val="el-GR"/>
          <w14:ligatures w14:val="none"/>
        </w:rPr>
        <w:t xml:space="preserve">εων </w:t>
      </w:r>
      <w:proofErr w:type="spellStart"/>
      <w:r>
        <w:rPr>
          <w:rFonts w:ascii="Times New Roman" w:eastAsia="Times New Roman" w:hAnsi="Times New Roman" w:cs="Times New Roman"/>
          <w:color w:val="000000"/>
          <w:kern w:val="0"/>
          <w14:ligatures w14:val="none"/>
        </w:rPr>
        <w:t>i</w:t>
      </w:r>
      <w:proofErr w:type="spellEnd"/>
      <w:r w:rsidRPr="004A18A6">
        <w:rPr>
          <w:rFonts w:ascii="Times New Roman" w:eastAsia="Times New Roman" w:hAnsi="Times New Roman" w:cs="Times New Roman"/>
          <w:color w:val="000000"/>
          <w:kern w:val="0"/>
          <w:lang w:val="el-GR"/>
          <w14:ligatures w14:val="none"/>
        </w:rPr>
        <w:t xml:space="preserve"> κ</w:t>
      </w:r>
      <w:r>
        <w:rPr>
          <w:rFonts w:ascii="Times New Roman" w:eastAsia="Times New Roman" w:hAnsi="Times New Roman" w:cs="Times New Roman"/>
          <w:color w:val="000000"/>
          <w:kern w:val="0"/>
          <w:lang w:val="el-GR"/>
          <w14:ligatures w14:val="none"/>
        </w:rPr>
        <w:t>αι 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 xml:space="preserve">εντός της συνολικής διαδρομής. Μεταξύ αυτών των μεταβλητών </w:t>
      </w:r>
      <w:r>
        <w:rPr>
          <w:rFonts w:ascii="Times New Roman" w:eastAsia="Times New Roman" w:hAnsi="Times New Roman" w:cs="Times New Roman"/>
          <w:color w:val="000000"/>
          <w:kern w:val="0"/>
          <w:lang w:val="el-GR"/>
          <w14:ligatures w14:val="none"/>
        </w:rPr>
        <w:t xml:space="preserve">θέσεων </w:t>
      </w:r>
      <w:r w:rsidR="00985205" w:rsidRPr="004A18A6">
        <w:rPr>
          <w:rFonts w:ascii="Times New Roman" w:eastAsia="Times New Roman" w:hAnsi="Times New Roman" w:cs="Times New Roman"/>
          <w:color w:val="000000"/>
          <w:kern w:val="0"/>
          <w:lang w:val="el-GR"/>
          <w14:ligatures w14:val="none"/>
        </w:rPr>
        <w:t>επιβάλλ</w:t>
      </w:r>
      <w:r w:rsidR="00985205">
        <w:rPr>
          <w:rFonts w:ascii="Times New Roman" w:eastAsia="Times New Roman" w:hAnsi="Times New Roman" w:cs="Times New Roman"/>
          <w:color w:val="000000"/>
          <w:kern w:val="0"/>
          <w:lang w:val="el-GR"/>
          <w14:ligatures w14:val="none"/>
        </w:rPr>
        <w:t>εται</w:t>
      </w:r>
      <w:r>
        <w:rPr>
          <w:rFonts w:ascii="Times New Roman" w:eastAsia="Times New Roman" w:hAnsi="Times New Roman" w:cs="Times New Roman"/>
          <w:color w:val="000000"/>
          <w:kern w:val="0"/>
          <w:lang w:val="el-GR"/>
          <w14:ligatures w14:val="none"/>
        </w:rPr>
        <w:t xml:space="preserve"> ο </w:t>
      </w:r>
      <w:proofErr w:type="spellStart"/>
      <w:r>
        <w:rPr>
          <w:rFonts w:ascii="Times New Roman" w:eastAsia="Times New Roman" w:hAnsi="Times New Roman" w:cs="Times New Roman"/>
          <w:color w:val="000000"/>
          <w:kern w:val="0"/>
          <w:lang w:val="el-GR"/>
          <w14:ligatures w14:val="none"/>
        </w:rPr>
        <w:t>ανισοτικός</w:t>
      </w:r>
      <w:proofErr w:type="spellEnd"/>
      <w:r>
        <w:rPr>
          <w:rFonts w:ascii="Times New Roman" w:eastAsia="Times New Roman" w:hAnsi="Times New Roman" w:cs="Times New Roman"/>
          <w:color w:val="000000"/>
          <w:kern w:val="0"/>
          <w:lang w:val="el-GR"/>
          <w14:ligatures w14:val="none"/>
        </w:rPr>
        <w:t xml:space="preserve"> περιορισμός </w:t>
      </w:r>
      <w:r w:rsidRPr="004A18A6">
        <w:rPr>
          <w:rFonts w:ascii="Times New Roman" w:eastAsia="Times New Roman" w:hAnsi="Times New Roman" w:cs="Times New Roman"/>
          <w:color w:val="000000"/>
          <w:kern w:val="0"/>
          <w:lang w:val="el-GR"/>
          <w14:ligatures w14:val="none"/>
        </w:rPr>
        <w:t>της μορφής:</w:t>
      </w:r>
    </w:p>
    <w:p w:rsidR="004A18A6" w:rsidRPr="0092637E" w:rsidRDefault="004A18A6" w:rsidP="00466E7F">
      <w:pPr>
        <w:spacing w:line="360" w:lineRule="auto"/>
        <w:rPr>
          <w:rFonts w:ascii="Times New Roman" w:eastAsia="Times New Roman" w:hAnsi="Times New Roman" w:cs="Times New Roman"/>
          <w:kern w:val="0"/>
          <w:sz w:val="28"/>
          <w:szCs w:val="28"/>
          <w:lang w:val="el-GR"/>
          <w14:ligatures w14:val="none"/>
        </w:rPr>
      </w:pPr>
      <w:r w:rsidRPr="00C94EF2">
        <w:rPr>
          <w:rFonts w:ascii="Times New Roman" w:eastAsia="Times New Roman" w:hAnsi="Times New Roman" w:cs="Times New Roman"/>
          <w:color w:val="000000"/>
          <w:kern w:val="0"/>
          <w:lang w:val="el-GR"/>
          <w14:ligatures w14:val="none"/>
        </w:rPr>
        <w:lastRenderedPageBreak/>
        <w:tab/>
      </w:r>
      <w:r w:rsidRPr="00C94EF2">
        <w:rPr>
          <w:rFonts w:ascii="Times New Roman" w:eastAsia="Times New Roman" w:hAnsi="Times New Roman" w:cs="Times New Roman"/>
          <w:color w:val="000000"/>
          <w:kern w:val="0"/>
          <w:lang w:val="el-GR"/>
          <w14:ligatures w14:val="none"/>
        </w:rPr>
        <w:tab/>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i</w:t>
      </w:r>
      <w:proofErr w:type="spellEnd"/>
      <w:r w:rsidR="002F0E5A" w:rsidRPr="0092637E">
        <w:rPr>
          <w:rFonts w:ascii="Times New Roman" w:eastAsia="Times New Roman" w:hAnsi="Times New Roman" w:cs="Times New Roman"/>
          <w:color w:val="000000"/>
          <w:kern w:val="0"/>
          <w:sz w:val="28"/>
          <w:szCs w:val="28"/>
          <w:vertAlign w:val="subscript"/>
          <w:lang w:val="el-GR"/>
          <w14:ligatures w14:val="none"/>
        </w:rPr>
        <w:t xml:space="preserve"> </w:t>
      </w:r>
      <w:r w:rsidRPr="0092637E">
        <w:rPr>
          <w:rFonts w:ascii="Times New Roman" w:eastAsia="Times New Roman" w:hAnsi="Times New Roman" w:cs="Times New Roman"/>
          <w:color w:val="000000"/>
          <w:kern w:val="0"/>
          <w:sz w:val="28"/>
          <w:szCs w:val="28"/>
          <w:lang w:val="el-GR"/>
          <w14:ligatures w14:val="none"/>
        </w:rPr>
        <w:t>-</w:t>
      </w:r>
      <w:r w:rsidR="002F0E5A" w:rsidRPr="0092637E">
        <w:rPr>
          <w:rFonts w:ascii="Times New Roman" w:eastAsia="Times New Roman" w:hAnsi="Times New Roman" w:cs="Times New Roman"/>
          <w:color w:val="000000"/>
          <w:kern w:val="0"/>
          <w:sz w:val="28"/>
          <w:szCs w:val="28"/>
          <w:lang w:val="el-GR"/>
          <w14:ligatures w14:val="none"/>
        </w:rPr>
        <w:t xml:space="preserve"> </w:t>
      </w:r>
      <w:proofErr w:type="spellStart"/>
      <w:r w:rsidRPr="002F0E5A">
        <w:rPr>
          <w:rFonts w:ascii="Times New Roman" w:eastAsia="Times New Roman" w:hAnsi="Times New Roman" w:cs="Times New Roman"/>
          <w:color w:val="000000"/>
          <w:kern w:val="0"/>
          <w:sz w:val="28"/>
          <w:szCs w:val="28"/>
          <w14:ligatures w14:val="none"/>
        </w:rPr>
        <w:t>u</w:t>
      </w:r>
      <w:r w:rsidRPr="002F0E5A">
        <w:rPr>
          <w:rFonts w:ascii="Times New Roman" w:eastAsia="Times New Roman" w:hAnsi="Times New Roman" w:cs="Times New Roman"/>
          <w:color w:val="000000"/>
          <w:kern w:val="0"/>
          <w:sz w:val="28"/>
          <w:szCs w:val="28"/>
          <w:vertAlign w:val="subscript"/>
          <w14:ligatures w14:val="none"/>
        </w:rPr>
        <w:t>j</w:t>
      </w:r>
      <w:proofErr w:type="spellEnd"/>
      <w:r w:rsidRPr="0092637E">
        <w:rPr>
          <w:rFonts w:ascii="Times New Roman" w:eastAsia="Times New Roman" w:hAnsi="Times New Roman" w:cs="Times New Roman"/>
          <w:color w:val="000000"/>
          <w:kern w:val="0"/>
          <w:sz w:val="28"/>
          <w:szCs w:val="28"/>
          <w:lang w:val="el-GR"/>
          <w14:ligatures w14:val="none"/>
        </w:rPr>
        <w:t xml:space="preserve">+1 </w:t>
      </w:r>
      <w:r w:rsidR="002F0E5A"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A3"/>
      </w:r>
      <w:r w:rsidR="002F0E5A" w:rsidRPr="0092637E">
        <w:rPr>
          <w:rFonts w:ascii="Times New Roman" w:eastAsia="Times New Roman" w:hAnsi="Times New Roman" w:cs="Times New Roman"/>
          <w:color w:val="000000"/>
          <w:kern w:val="0"/>
          <w:sz w:val="28"/>
          <w:szCs w:val="28"/>
          <w:lang w:val="el-GR"/>
          <w14:ligatures w14:val="none"/>
        </w:rPr>
        <w:t xml:space="preserve">  (</w:t>
      </w:r>
      <w:r w:rsidR="002F0E5A" w:rsidRPr="002F0E5A">
        <w:rPr>
          <w:rFonts w:ascii="Times New Roman" w:eastAsia="Times New Roman" w:hAnsi="Times New Roman" w:cs="Times New Roman"/>
          <w:color w:val="000000"/>
          <w:kern w:val="0"/>
          <w:sz w:val="28"/>
          <w:szCs w:val="28"/>
          <w14:ligatures w14:val="none"/>
        </w:rPr>
        <w:t>n</w:t>
      </w:r>
      <w:r w:rsidR="002F0E5A" w:rsidRPr="0092637E">
        <w:rPr>
          <w:rFonts w:ascii="Times New Roman" w:eastAsia="Times New Roman" w:hAnsi="Times New Roman" w:cs="Times New Roman"/>
          <w:color w:val="000000"/>
          <w:kern w:val="0"/>
          <w:sz w:val="28"/>
          <w:szCs w:val="28"/>
          <w:lang w:val="el-GR"/>
          <w14:ligatures w14:val="none"/>
        </w:rPr>
        <w:t xml:space="preserve"> -1)</w:t>
      </w:r>
      <w:r w:rsidR="00C94EF2" w:rsidRPr="0092637E">
        <w:rPr>
          <w:rFonts w:ascii="Times New Roman" w:eastAsia="Times New Roman" w:hAnsi="Times New Roman" w:cs="Times New Roman"/>
          <w:color w:val="000000"/>
          <w:kern w:val="0"/>
          <w:sz w:val="28"/>
          <w:szCs w:val="28"/>
          <w:lang w:val="el-GR"/>
          <w14:ligatures w14:val="none"/>
        </w:rPr>
        <w:t xml:space="preserve"> </w:t>
      </w:r>
      <w:r w:rsidR="002F0E5A" w:rsidRPr="0092637E">
        <w:rPr>
          <w:rFonts w:ascii="Times New Roman" w:eastAsia="Times New Roman" w:hAnsi="Times New Roman" w:cs="Times New Roman"/>
          <w:color w:val="000000"/>
          <w:kern w:val="0"/>
          <w:sz w:val="28"/>
          <w:szCs w:val="28"/>
          <w:lang w:val="el-GR"/>
          <w14:ligatures w14:val="none"/>
        </w:rPr>
        <w:t xml:space="preserve">(1 – </w:t>
      </w:r>
      <w:proofErr w:type="spellStart"/>
      <w:r w:rsidR="002F0E5A" w:rsidRPr="002F0E5A">
        <w:rPr>
          <w:rFonts w:ascii="Times New Roman" w:eastAsia="Times New Roman" w:hAnsi="Times New Roman" w:cs="Times New Roman"/>
          <w:color w:val="000000"/>
          <w:kern w:val="0"/>
          <w:sz w:val="28"/>
          <w:szCs w:val="28"/>
          <w14:ligatures w14:val="none"/>
        </w:rPr>
        <w:t>x</w:t>
      </w:r>
      <w:r w:rsidR="002F0E5A" w:rsidRPr="002F0E5A">
        <w:rPr>
          <w:rFonts w:ascii="Times New Roman" w:eastAsia="Times New Roman" w:hAnsi="Times New Roman" w:cs="Times New Roman"/>
          <w:color w:val="000000"/>
          <w:kern w:val="0"/>
          <w:sz w:val="28"/>
          <w:szCs w:val="28"/>
          <w:vertAlign w:val="subscript"/>
          <w14:ligatures w14:val="none"/>
        </w:rPr>
        <w:t>ij</w:t>
      </w:r>
      <w:proofErr w:type="spellEnd"/>
      <w:r w:rsidR="002F0E5A" w:rsidRPr="0092637E">
        <w:rPr>
          <w:rFonts w:ascii="Times New Roman" w:eastAsia="Times New Roman" w:hAnsi="Times New Roman" w:cs="Times New Roman"/>
          <w:color w:val="000000"/>
          <w:kern w:val="0"/>
          <w:sz w:val="28"/>
          <w:szCs w:val="28"/>
          <w:lang w:val="el-GR"/>
          <w14:ligatures w14:val="none"/>
        </w:rPr>
        <w:t>)</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sym w:font="Symbol" w:char="F022"/>
      </w:r>
      <w:r w:rsidR="00985205" w:rsidRPr="0092637E">
        <w:rPr>
          <w:rFonts w:ascii="Times New Roman" w:eastAsia="Times New Roman" w:hAnsi="Times New Roman" w:cs="Times New Roman"/>
          <w:color w:val="000000"/>
          <w:kern w:val="0"/>
          <w:sz w:val="28"/>
          <w:szCs w:val="28"/>
          <w:lang w:val="el-GR"/>
          <w14:ligatures w14:val="none"/>
        </w:rPr>
        <w:t xml:space="preserve"> </w:t>
      </w:r>
      <w:r w:rsidR="00C94EF2">
        <w:rPr>
          <w:rFonts w:ascii="Times New Roman" w:eastAsia="Times New Roman" w:hAnsi="Times New Roman" w:cs="Times New Roman"/>
          <w:color w:val="000000"/>
          <w:kern w:val="0"/>
          <w:sz w:val="28"/>
          <w:szCs w:val="28"/>
          <w:lang w:val="el-GR"/>
          <w14:ligatures w14:val="none"/>
        </w:rPr>
        <w:t>i</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lang w:val="el-GR"/>
          <w14:ligatures w14:val="none"/>
        </w:rPr>
        <w:t>ε</w:t>
      </w:r>
      <w:r w:rsidR="00985205" w:rsidRPr="0092637E">
        <w:rPr>
          <w:rFonts w:ascii="Times New Roman" w:eastAsia="Times New Roman" w:hAnsi="Times New Roman" w:cs="Times New Roman"/>
          <w:color w:val="000000"/>
          <w:kern w:val="0"/>
          <w:sz w:val="28"/>
          <w:szCs w:val="28"/>
          <w:lang w:val="el-GR"/>
          <w14:ligatures w14:val="none"/>
        </w:rPr>
        <w:t xml:space="preserve"> [</w:t>
      </w:r>
      <w:r w:rsidR="00DB59D1">
        <w:rPr>
          <w:rFonts w:ascii="Times New Roman" w:eastAsia="Times New Roman" w:hAnsi="Times New Roman" w:cs="Times New Roman"/>
          <w:color w:val="000000"/>
          <w:kern w:val="0"/>
          <w:sz w:val="28"/>
          <w:szCs w:val="28"/>
          <w:lang w:val="el-GR"/>
          <w14:ligatures w14:val="none"/>
        </w:rPr>
        <w:t>2</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sidRPr="00985205">
        <w:rPr>
          <w:rFonts w:ascii="Times New Roman" w:eastAsia="Times New Roman" w:hAnsi="Times New Roman" w:cs="Times New Roman"/>
          <w:color w:val="000000"/>
          <w:kern w:val="0"/>
          <w:sz w:val="28"/>
          <w:szCs w:val="28"/>
          <w14:ligatures w14:val="none"/>
        </w:rPr>
        <w:t>n</w:t>
      </w:r>
      <w:r w:rsidR="00DB59D1">
        <w:rPr>
          <w:rFonts w:ascii="Times New Roman" w:eastAsia="Times New Roman" w:hAnsi="Times New Roman" w:cs="Times New Roman"/>
          <w:color w:val="000000"/>
          <w:kern w:val="0"/>
          <w:sz w:val="28"/>
          <w:szCs w:val="28"/>
          <w:lang w:val="el-GR"/>
          <w14:ligatures w14:val="none"/>
        </w:rPr>
        <w:t>-1</w:t>
      </w:r>
      <w:r w:rsidR="00985205" w:rsidRPr="0092637E">
        <w:rPr>
          <w:rFonts w:ascii="Times New Roman" w:eastAsia="Times New Roman" w:hAnsi="Times New Roman" w:cs="Times New Roman"/>
          <w:color w:val="000000"/>
          <w:kern w:val="0"/>
          <w:sz w:val="28"/>
          <w:szCs w:val="28"/>
          <w:lang w:val="el-GR"/>
          <w14:ligatures w14:val="none"/>
        </w:rPr>
        <w:t>] κ</w:t>
      </w:r>
      <w:r w:rsidR="00985205">
        <w:rPr>
          <w:rFonts w:ascii="Times New Roman" w:eastAsia="Times New Roman" w:hAnsi="Times New Roman" w:cs="Times New Roman"/>
          <w:color w:val="000000"/>
          <w:kern w:val="0"/>
          <w:sz w:val="28"/>
          <w:szCs w:val="28"/>
          <w:lang w:val="el-GR"/>
          <w14:ligatures w14:val="none"/>
        </w:rPr>
        <w:t>αι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lang w:val="el-GR"/>
          <w14:ligatures w14:val="none"/>
        </w:rPr>
        <w:t>ι</w:t>
      </w:r>
      <w:r w:rsidR="00985205" w:rsidRPr="0092637E">
        <w:rPr>
          <w:rFonts w:ascii="Times New Roman" w:eastAsia="Times New Roman" w:hAnsi="Times New Roman" w:cs="Times New Roman"/>
          <w:color w:val="000000"/>
          <w:kern w:val="0"/>
          <w:sz w:val="28"/>
          <w:szCs w:val="28"/>
          <w:lang w:val="el-GR"/>
          <w14:ligatures w14:val="none"/>
        </w:rPr>
        <w:t xml:space="preserve"> </w:t>
      </w:r>
      <w:r w:rsidR="00985205">
        <w:rPr>
          <w:rFonts w:ascii="Times New Roman" w:eastAsia="Times New Roman" w:hAnsi="Times New Roman" w:cs="Times New Roman"/>
          <w:color w:val="000000"/>
          <w:kern w:val="0"/>
          <w:sz w:val="28"/>
          <w:szCs w:val="28"/>
          <w14:ligatures w14:val="none"/>
        </w:rPr>
        <w:sym w:font="Symbol" w:char="F0B9"/>
      </w:r>
      <w:r w:rsidR="00985205" w:rsidRPr="00985205">
        <w:rPr>
          <w:rFonts w:ascii="Times New Roman" w:eastAsia="Times New Roman" w:hAnsi="Times New Roman" w:cs="Times New Roman"/>
          <w:color w:val="000000"/>
          <w:kern w:val="0"/>
          <w:sz w:val="28"/>
          <w:szCs w:val="28"/>
          <w14:ligatures w14:val="none"/>
        </w:rPr>
        <w:t>j</w:t>
      </w:r>
    </w:p>
    <w:p w:rsidR="004A18A6" w:rsidRPr="0089604A"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οι οποίες διασφαλίζουν την αδυναμία σχηματισμού κυκλικών ακολουθιών όπως</w:t>
      </w:r>
      <w:r w:rsidRPr="004A18A6">
        <w:rPr>
          <w:rFonts w:ascii="Times New Roman" w:eastAsia="Times New Roman" w:hAnsi="Times New Roman" w:cs="Times New Roman"/>
          <w:color w:val="000000"/>
          <w:kern w:val="0"/>
          <w14:ligatures w14:val="none"/>
        </w:rPr>
        <w:t> </w:t>
      </w:r>
      <w:proofErr w:type="spellStart"/>
      <w:r w:rsidR="002F0E5A" w:rsidRPr="00985205">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i</w:t>
      </w:r>
      <w:proofErr w:type="spellEnd"/>
      <w:r w:rsidRPr="004A18A6">
        <w:rPr>
          <w:rFonts w:ascii="Times New Roman" w:eastAsia="Times New Roman" w:hAnsi="Times New Roman" w:cs="Times New Roman"/>
          <w:color w:val="000000"/>
          <w:kern w:val="0"/>
          <w:sz w:val="28"/>
          <w:szCs w:val="28"/>
          <w:lang w:val="el-GR"/>
          <w14:ligatures w14:val="none"/>
        </w:rPr>
        <w:t>&lt;</w:t>
      </w:r>
      <w:proofErr w:type="spellStart"/>
      <w:r w:rsidRPr="004A18A6">
        <w:rPr>
          <w:rFonts w:ascii="Times New Roman" w:eastAsia="Times New Roman" w:hAnsi="Times New Roman" w:cs="Times New Roman"/>
          <w:color w:val="000000"/>
          <w:kern w:val="0"/>
          <w:sz w:val="28"/>
          <w:szCs w:val="28"/>
          <w14:ligatures w14:val="none"/>
        </w:rPr>
        <w:t>u</w:t>
      </w:r>
      <w:r w:rsidR="002F0E5A" w:rsidRPr="00985205">
        <w:rPr>
          <w:rFonts w:ascii="Times New Roman" w:eastAsia="Times New Roman" w:hAnsi="Times New Roman" w:cs="Times New Roman"/>
          <w:color w:val="000000"/>
          <w:kern w:val="0"/>
          <w:sz w:val="28"/>
          <w:szCs w:val="28"/>
          <w:vertAlign w:val="subscript"/>
          <w14:ligatures w14:val="none"/>
        </w:rPr>
        <w:t>j</w:t>
      </w:r>
      <w:proofErr w:type="spellEnd"/>
      <w:r w:rsidRPr="004A18A6">
        <w:rPr>
          <w:rFonts w:ascii="Times New Roman" w:eastAsia="Times New Roman" w:hAnsi="Times New Roman" w:cs="Times New Roman"/>
          <w:color w:val="000000"/>
          <w:kern w:val="0"/>
          <w:sz w:val="28"/>
          <w:szCs w:val="28"/>
          <w:lang w:val="el-GR"/>
          <w14:ligatures w14:val="none"/>
        </w:rPr>
        <w:t>&lt;</w:t>
      </w:r>
      <w:r w:rsidRPr="004A18A6">
        <w:rPr>
          <w:rFonts w:ascii="Cambria Math" w:eastAsia="Times New Roman" w:hAnsi="Cambria Math" w:cs="Cambria Math"/>
          <w:color w:val="000000"/>
          <w:kern w:val="0"/>
          <w:sz w:val="28"/>
          <w:szCs w:val="28"/>
          <w:lang w:val="el-GR"/>
          <w14:ligatures w14:val="none"/>
        </w:rPr>
        <w:t>⋯</w:t>
      </w:r>
      <w:r w:rsidRPr="004A18A6">
        <w:rPr>
          <w:rFonts w:ascii="Times New Roman" w:eastAsia="Times New Roman" w:hAnsi="Times New Roman" w:cs="Times New Roman"/>
          <w:color w:val="000000"/>
          <w:kern w:val="0"/>
          <w:sz w:val="28"/>
          <w:szCs w:val="28"/>
          <w:lang w:val="el-GR"/>
          <w14:ligatures w14:val="none"/>
        </w:rPr>
        <w:t>&lt;</w:t>
      </w:r>
      <w:r w:rsidRPr="004A18A6">
        <w:rPr>
          <w:rFonts w:ascii="Times New Roman" w:eastAsia="Times New Roman" w:hAnsi="Times New Roman" w:cs="Times New Roman"/>
          <w:color w:val="000000"/>
          <w:kern w:val="0"/>
          <w:sz w:val="28"/>
          <w:szCs w:val="28"/>
          <w14:ligatures w14:val="none"/>
        </w:rPr>
        <w:t>u</w:t>
      </w:r>
      <w:r w:rsidR="00701DCE">
        <w:rPr>
          <w:rFonts w:ascii="Times New Roman" w:eastAsia="Times New Roman" w:hAnsi="Times New Roman" w:cs="Times New Roman"/>
          <w:color w:val="000000"/>
          <w:kern w:val="0"/>
          <w:sz w:val="28"/>
          <w:szCs w:val="28"/>
          <w:vertAlign w:val="subscript"/>
          <w:lang w:val="el-GR"/>
          <w14:ligatures w14:val="none"/>
        </w:rPr>
        <w:t>ι</w:t>
      </w:r>
      <w:r w:rsidRPr="004A18A6">
        <w:rPr>
          <w:rFonts w:ascii="Times New Roman" w:eastAsia="Times New Roman" w:hAnsi="Times New Roman" w:cs="Times New Roman"/>
          <w:color w:val="000000"/>
          <w:kern w:val="0"/>
          <w:sz w:val="28"/>
          <w:szCs w:val="28"/>
          <w:lang w:val="el-GR"/>
          <w14:ligatures w14:val="none"/>
        </w:rPr>
        <w:t xml:space="preserve">, </w:t>
      </w:r>
      <w:r w:rsidRPr="004A18A6">
        <w:rPr>
          <w:rFonts w:ascii="Times New Roman" w:eastAsia="Times New Roman" w:hAnsi="Times New Roman" w:cs="Times New Roman"/>
          <w:color w:val="000000"/>
          <w:kern w:val="0"/>
          <w:lang w:val="el-GR"/>
          <w14:ligatures w14:val="none"/>
        </w:rPr>
        <w:t>οι οποίες θα οδηγούσαν σε</w:t>
      </w:r>
      <w:r w:rsidR="00985205" w:rsidRPr="00985205">
        <w:rPr>
          <w:rFonts w:ascii="Times New Roman" w:eastAsia="Times New Roman" w:hAnsi="Times New Roman" w:cs="Times New Roman"/>
          <w:color w:val="000000"/>
          <w:kern w:val="0"/>
          <w:lang w:val="el-GR"/>
          <w14:ligatures w14:val="none"/>
        </w:rPr>
        <w:t xml:space="preserve"> ε</w:t>
      </w:r>
      <w:r w:rsidR="00985205">
        <w:rPr>
          <w:rFonts w:ascii="Times New Roman" w:eastAsia="Times New Roman" w:hAnsi="Times New Roman" w:cs="Times New Roman"/>
          <w:color w:val="000000"/>
          <w:kern w:val="0"/>
          <w:lang w:val="el-GR"/>
          <w14:ligatures w14:val="none"/>
        </w:rPr>
        <w:t>πιμέρους</w:t>
      </w:r>
      <w:r w:rsidR="007F7F88">
        <w:rPr>
          <w:rFonts w:ascii="Times New Roman" w:eastAsia="Times New Roman" w:hAnsi="Times New Roman" w:cs="Times New Roman"/>
          <w:color w:val="000000"/>
          <w:kern w:val="0"/>
          <w:lang w:val="el-GR"/>
          <w14:ligatures w14:val="none"/>
        </w:rPr>
        <w:t xml:space="preserve"> διαδρομές</w:t>
      </w:r>
      <w:r w:rsidRPr="004A18A6">
        <w:rPr>
          <w:rFonts w:ascii="Times New Roman" w:eastAsia="Times New Roman" w:hAnsi="Times New Roman" w:cs="Times New Roman"/>
          <w:color w:val="000000"/>
          <w:kern w:val="0"/>
          <w:lang w:val="el-GR"/>
          <w14:ligatures w14:val="none"/>
        </w:rPr>
        <w:t>. Οι τιμές των</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περιορίζονται εντός ενός καθορισμένου εύρους, εξασφαλίζοντας έτσι ότι δεν μπορεί να σχηματιστεί κύκλος σε υποσύνολο πόλεων</w:t>
      </w:r>
      <w:r w:rsidR="007F7F88">
        <w:rPr>
          <w:rFonts w:ascii="Times New Roman" w:eastAsia="Times New Roman" w:hAnsi="Times New Roman" w:cs="Times New Roman"/>
          <w:color w:val="000000"/>
          <w:kern w:val="0"/>
          <w:lang w:val="el-GR"/>
          <w14:ligatures w14:val="none"/>
        </w:rPr>
        <w:t xml:space="preserve"> S</w:t>
      </w:r>
      <w:r w:rsidR="007F7F88" w:rsidRPr="007F7F88">
        <w:rPr>
          <w:rFonts w:ascii="Times New Roman" w:eastAsia="Times New Roman" w:hAnsi="Times New Roman" w:cs="Times New Roman"/>
          <w:color w:val="000000"/>
          <w:kern w:val="0"/>
          <w:lang w:val="el-GR"/>
          <w14:ligatures w14:val="none"/>
        </w:rPr>
        <w:t>.</w:t>
      </w:r>
    </w:p>
    <w:p w:rsidR="004A18A6" w:rsidRPr="0092637E"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Αντίθετα, 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 xml:space="preserve">προσέγγιση </w:t>
      </w:r>
      <w:r w:rsidRPr="004A18A6">
        <w:rPr>
          <w:rFonts w:ascii="Times New Roman" w:eastAsia="Times New Roman" w:hAnsi="Times New Roman" w:cs="Times New Roman"/>
          <w:b/>
          <w:bCs/>
          <w:color w:val="000000"/>
          <w:kern w:val="0"/>
          <w14:ligatures w14:val="none"/>
        </w:rPr>
        <w:t>DFJ</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βασίζεται περισσότερο στη</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συνδεσιμότητα</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του γράφου. Σε αυτήν, η ύπαρξη ενός ενιαίου κύκλου που διατρέχει όλες τις πόλεις αποτυπώνεται στο γεγονός ότι το πλήθος των επιλεγμένων ακμών πρέπει να είναι ίσο με το πλήθος των πόλεων. Η απουσία συνδεσιμότητας εντοπίζεται μέσω της κατασκευής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b/>
          <w:bCs/>
          <w:color w:val="000000"/>
          <w:kern w:val="0"/>
          <w:lang w:val="el-GR"/>
          <w14:ligatures w14:val="none"/>
        </w:rPr>
        <w:t>περιορισμών κοπής</w:t>
      </w:r>
      <w:r w:rsidRPr="004A18A6">
        <w:rPr>
          <w:rFonts w:ascii="Times New Roman" w:eastAsia="Times New Roman" w:hAnsi="Times New Roman" w:cs="Times New Roman"/>
          <w:color w:val="000000"/>
          <w:kern w:val="0"/>
          <w14:ligatures w14:val="none"/>
        </w:rPr>
        <w:t> </w:t>
      </w:r>
      <w:r w:rsidRPr="004A18A6">
        <w:rPr>
          <w:rFonts w:ascii="Times New Roman" w:eastAsia="Times New Roman" w:hAnsi="Times New Roman" w:cs="Times New Roman"/>
          <w:color w:val="000000"/>
          <w:kern w:val="0"/>
          <w:lang w:val="el-GR"/>
          <w14:ligatures w14:val="none"/>
        </w:rPr>
        <w:t>(</w:t>
      </w:r>
      <w:r w:rsidRPr="004A18A6">
        <w:rPr>
          <w:rFonts w:ascii="Times New Roman" w:eastAsia="Times New Roman" w:hAnsi="Times New Roman" w:cs="Times New Roman"/>
          <w:i/>
          <w:iCs/>
          <w:color w:val="000000"/>
          <w:kern w:val="0"/>
          <w14:ligatures w14:val="none"/>
        </w:rPr>
        <w:t>cutting</w:t>
      </w:r>
      <w:r w:rsidRPr="004A18A6">
        <w:rPr>
          <w:rFonts w:ascii="Times New Roman" w:eastAsia="Times New Roman" w:hAnsi="Times New Roman" w:cs="Times New Roman"/>
          <w:i/>
          <w:iCs/>
          <w:color w:val="000000"/>
          <w:kern w:val="0"/>
          <w:lang w:val="el-GR"/>
          <w14:ligatures w14:val="none"/>
        </w:rPr>
        <w:t xml:space="preserve"> </w:t>
      </w:r>
      <w:r w:rsidRPr="004A18A6">
        <w:rPr>
          <w:rFonts w:ascii="Times New Roman" w:eastAsia="Times New Roman" w:hAnsi="Times New Roman" w:cs="Times New Roman"/>
          <w:i/>
          <w:iCs/>
          <w:color w:val="000000"/>
          <w:kern w:val="0"/>
          <w14:ligatures w14:val="none"/>
        </w:rPr>
        <w:t>planes</w:t>
      </w:r>
      <w:r w:rsidRPr="004A18A6">
        <w:rPr>
          <w:rFonts w:ascii="Times New Roman" w:eastAsia="Times New Roman" w:hAnsi="Times New Roman" w:cs="Times New Roman"/>
          <w:color w:val="000000"/>
          <w:kern w:val="0"/>
          <w:lang w:val="el-GR"/>
          <w14:ligatures w14:val="none"/>
        </w:rPr>
        <w:t xml:space="preserve">), οι οποίοι </w:t>
      </w:r>
      <w:r w:rsidR="0092637E">
        <w:rPr>
          <w:rFonts w:ascii="Times New Roman" w:eastAsia="Times New Roman" w:hAnsi="Times New Roman" w:cs="Times New Roman"/>
          <w:color w:val="000000"/>
          <w:kern w:val="0"/>
          <w:lang w:val="el-GR"/>
          <w14:ligatures w14:val="none"/>
        </w:rPr>
        <w:t>στην πράξη αποτρέπουν οποιοδήποτε κυκλικό μονοπάτι μήκους μικρότερου από τον αριθμό των πόλεων</w:t>
      </w:r>
    </w:p>
    <w:p w:rsidR="004A18A6" w:rsidRPr="004A18A6" w:rsidRDefault="004A18A6" w:rsidP="00466E7F">
      <w:pPr>
        <w:spacing w:before="100" w:beforeAutospacing="1" w:after="100" w:afterAutospacing="1" w:line="360" w:lineRule="auto"/>
        <w:rPr>
          <w:rFonts w:ascii="Times New Roman" w:eastAsia="Times New Roman" w:hAnsi="Times New Roman" w:cs="Times New Roman"/>
          <w:color w:val="000000"/>
          <w:kern w:val="0"/>
          <w:lang w:val="el-GR"/>
          <w14:ligatures w14:val="none"/>
        </w:rPr>
      </w:pPr>
      <w:r w:rsidRPr="004A18A6">
        <w:rPr>
          <w:rFonts w:ascii="Times New Roman" w:eastAsia="Times New Roman" w:hAnsi="Times New Roman" w:cs="Times New Roman"/>
          <w:color w:val="000000"/>
          <w:kern w:val="0"/>
          <w:lang w:val="el-GR"/>
          <w14:ligatures w14:val="none"/>
        </w:rPr>
        <w:t xml:space="preserve">Συνοψίζοντας, και οι δύο προσεγγίσεις επιδιώκουν τη δημιουργία ενός μοναδικού, συνεκτικού κύκλου. Η μέθοδος </w:t>
      </w:r>
      <w:r w:rsidRPr="004A18A6">
        <w:rPr>
          <w:rFonts w:ascii="Times New Roman" w:eastAsia="Times New Roman" w:hAnsi="Times New Roman" w:cs="Times New Roman"/>
          <w:color w:val="000000"/>
          <w:kern w:val="0"/>
          <w14:ligatures w14:val="none"/>
        </w:rPr>
        <w:t>MTZ</w:t>
      </w:r>
      <w:r w:rsidRPr="004A18A6">
        <w:rPr>
          <w:rFonts w:ascii="Times New Roman" w:eastAsia="Times New Roman" w:hAnsi="Times New Roman" w:cs="Times New Roman"/>
          <w:color w:val="000000"/>
          <w:kern w:val="0"/>
          <w:lang w:val="el-GR"/>
          <w14:ligatures w14:val="none"/>
        </w:rPr>
        <w:t xml:space="preserve"> επιτυγχάνει αυτόν τον στόχο με τη χρήση επιπλέον μεταβλητών και περιορισμών τύπου θέσης, ενώ η μέθοδος </w:t>
      </w:r>
      <w:r w:rsidRPr="004A18A6">
        <w:rPr>
          <w:rFonts w:ascii="Times New Roman" w:eastAsia="Times New Roman" w:hAnsi="Times New Roman" w:cs="Times New Roman"/>
          <w:color w:val="000000"/>
          <w:kern w:val="0"/>
          <w14:ligatures w14:val="none"/>
        </w:rPr>
        <w:t>DFJ</w:t>
      </w:r>
      <w:r w:rsidRPr="004A18A6">
        <w:rPr>
          <w:rFonts w:ascii="Times New Roman" w:eastAsia="Times New Roman" w:hAnsi="Times New Roman" w:cs="Times New Roman"/>
          <w:color w:val="000000"/>
          <w:kern w:val="0"/>
          <w:lang w:val="el-GR"/>
          <w14:ligatures w14:val="none"/>
        </w:rPr>
        <w:t xml:space="preserve"> υιοθετεί μια πιο δυναμική προσέγγιση, εξαλείφοντας τις ανεπιθύμητες λύσεις με βάση τη δομή του γράφου. Οι διαφορές αυτές έχουν σημαντικές επιπτώσεις στην αποδοτικότητα και την πολυπλοκότητα του μοντέλου, όπως θα παρουσιαστεί αναλυτικότερα στη συνέχεια της εργασίας.</w:t>
      </w:r>
    </w:p>
    <w:p w:rsidR="00977EC0" w:rsidRPr="001F79DA" w:rsidRDefault="00977EC0" w:rsidP="00466E7F">
      <w:pPr>
        <w:pStyle w:val="NormalWeb"/>
        <w:spacing w:line="360" w:lineRule="auto"/>
        <w:rPr>
          <w:color w:val="000000"/>
          <w:lang w:val="el-GR"/>
        </w:rPr>
      </w:pPr>
    </w:p>
    <w:p w:rsidR="00BA0D54" w:rsidRPr="009C0F33" w:rsidRDefault="00BA0D54" w:rsidP="00466E7F">
      <w:pPr>
        <w:pStyle w:val="NormalWeb"/>
        <w:spacing w:line="360" w:lineRule="auto"/>
        <w:rPr>
          <w:b/>
          <w:bCs/>
          <w:color w:val="000000"/>
          <w:sz w:val="28"/>
          <w:szCs w:val="28"/>
          <w:lang w:val="el-GR"/>
        </w:rPr>
      </w:pPr>
      <w:r w:rsidRPr="00BA0D54">
        <w:rPr>
          <w:b/>
          <w:bCs/>
          <w:color w:val="000000"/>
          <w:sz w:val="28"/>
          <w:szCs w:val="28"/>
          <w:lang w:val="el-GR"/>
        </w:rPr>
        <w:t>2.2.1</w:t>
      </w:r>
      <w:r w:rsidR="00DB59D1" w:rsidRPr="00DB59D1">
        <w:rPr>
          <w:rFonts w:ascii="-webkit-standard" w:hAnsi="-webkit-standard"/>
          <w:color w:val="000000"/>
          <w:sz w:val="27"/>
          <w:szCs w:val="27"/>
          <w:lang w:val="el-GR"/>
        </w:rPr>
        <w:t xml:space="preserve"> </w:t>
      </w:r>
      <w:r w:rsidR="00DB59D1" w:rsidRPr="00DB59D1">
        <w:rPr>
          <w:b/>
          <w:bCs/>
          <w:color w:val="000000"/>
          <w:sz w:val="28"/>
          <w:szCs w:val="28"/>
          <w:lang w:val="el-GR"/>
        </w:rPr>
        <w:t xml:space="preserve">Μαθηματική Διατύπωση του Μοντέλου </w:t>
      </w:r>
      <w:r w:rsidR="00DB59D1" w:rsidRPr="00DB59D1">
        <w:rPr>
          <w:b/>
          <w:bCs/>
          <w:color w:val="000000"/>
          <w:sz w:val="28"/>
          <w:szCs w:val="28"/>
        </w:rPr>
        <w:t>MTZ</w:t>
      </w:r>
    </w:p>
    <w:p w:rsidR="001A3A2D" w:rsidRPr="001A3A2D" w:rsidRDefault="001A3A2D" w:rsidP="00466E7F">
      <w:pPr>
        <w:pStyle w:val="NormalWeb"/>
        <w:spacing w:line="360" w:lineRule="auto"/>
        <w:rPr>
          <w:color w:val="000000"/>
          <w:lang w:val="el-GR"/>
        </w:rPr>
      </w:pPr>
      <w:r w:rsidRPr="001A3A2D">
        <w:rPr>
          <w:color w:val="000000"/>
          <w:lang w:val="el-GR"/>
        </w:rPr>
        <w:t>Μία από τις πρώτες και πιο κλασικές μαθηματικές διατυπώσεις του προβλήματος του Πλανόδιου Πωλητή (</w:t>
      </w:r>
      <w:r>
        <w:rPr>
          <w:color w:val="000000"/>
        </w:rPr>
        <w:t>TSP</w:t>
      </w:r>
      <w:r w:rsidRPr="001A3A2D">
        <w:rPr>
          <w:color w:val="000000"/>
          <w:lang w:val="el-GR"/>
        </w:rPr>
        <w:t xml:space="preserve">) προτάθηκε από τους </w:t>
      </w:r>
      <w:r>
        <w:rPr>
          <w:color w:val="000000"/>
        </w:rPr>
        <w:t>Miller</w:t>
      </w:r>
      <w:r w:rsidRPr="001A3A2D">
        <w:rPr>
          <w:color w:val="000000"/>
          <w:lang w:val="el-GR"/>
        </w:rPr>
        <w:t xml:space="preserve">, </w:t>
      </w:r>
      <w:r>
        <w:rPr>
          <w:color w:val="000000"/>
        </w:rPr>
        <w:t>Tucker</w:t>
      </w:r>
      <w:r w:rsidRPr="001A3A2D">
        <w:rPr>
          <w:color w:val="000000"/>
          <w:lang w:val="el-GR"/>
        </w:rPr>
        <w:t xml:space="preserve"> και </w:t>
      </w:r>
      <w:proofErr w:type="spellStart"/>
      <w:r>
        <w:rPr>
          <w:color w:val="000000"/>
        </w:rPr>
        <w:t>Zemlin</w:t>
      </w:r>
      <w:proofErr w:type="spellEnd"/>
      <w:r w:rsidRPr="001A3A2D">
        <w:rPr>
          <w:color w:val="000000"/>
          <w:lang w:val="el-GR"/>
        </w:rPr>
        <w:t xml:space="preserve"> (γνωστή ως</w:t>
      </w:r>
      <w:r>
        <w:rPr>
          <w:rStyle w:val="apple-converted-space"/>
          <w:color w:val="000000"/>
        </w:rPr>
        <w:t> </w:t>
      </w:r>
      <w:r>
        <w:rPr>
          <w:rStyle w:val="Strong"/>
          <w:color w:val="000000"/>
        </w:rPr>
        <w:t>MTZ</w:t>
      </w:r>
      <w:r w:rsidRPr="001A3A2D">
        <w:rPr>
          <w:color w:val="000000"/>
          <w:lang w:val="el-GR"/>
        </w:rPr>
        <w:t xml:space="preserve">). Η συγκεκριμένη προσέγγιση βασίζεται στην ιδέα ότι μπορούμε να περιγράψουμε το πρόβλημα μέσω ενός μικρού αριθμού γραμμικών περιορισμών και δυαδικών μεταβλητών, με σκοπό να αποκλείσουμε τους λεγόμενους </w:t>
      </w:r>
      <w:proofErr w:type="spellStart"/>
      <w:r w:rsidRPr="001A3A2D">
        <w:rPr>
          <w:color w:val="000000"/>
          <w:lang w:val="el-GR"/>
        </w:rPr>
        <w:t>υποκύκλους</w:t>
      </w:r>
      <w:proofErr w:type="spellEnd"/>
      <w:r w:rsidRPr="001A3A2D">
        <w:rPr>
          <w:color w:val="000000"/>
          <w:lang w:val="el-GR"/>
        </w:rPr>
        <w:t xml:space="preserve">  χωρίς να χρειαστεί να τους καταγράψουμε ρητά.</w:t>
      </w:r>
    </w:p>
    <w:p w:rsidR="001A3A2D" w:rsidRPr="001A3A2D" w:rsidRDefault="001A3A2D" w:rsidP="00466E7F">
      <w:pPr>
        <w:pStyle w:val="NormalWeb"/>
        <w:spacing w:line="360" w:lineRule="auto"/>
        <w:rPr>
          <w:color w:val="000000"/>
          <w:lang w:val="el-GR"/>
        </w:rPr>
      </w:pPr>
      <w:r w:rsidRPr="001A3A2D">
        <w:rPr>
          <w:color w:val="000000"/>
          <w:lang w:val="el-GR"/>
        </w:rPr>
        <w:t>Ας θεωρήσουμε ότι έχουμε ένα πλήρως συνδεδεμένο γράφημα</w:t>
      </w:r>
      <w:r>
        <w:rPr>
          <w:rStyle w:val="apple-converted-space"/>
          <w:color w:val="000000"/>
        </w:rPr>
        <w:t> </w:t>
      </w:r>
      <w:r>
        <w:rPr>
          <w:rStyle w:val="katex-mathml"/>
          <w:rFonts w:eastAsiaTheme="majorEastAsia"/>
          <w:color w:val="000000"/>
        </w:rPr>
        <w:t>G</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sidR="001519BD" w:rsidRPr="001519BD">
        <w:rPr>
          <w:rStyle w:val="katex-mathml"/>
          <w:rFonts w:eastAsiaTheme="majorEastAsia"/>
          <w:color w:val="000000"/>
          <w:lang w:val="el-GR"/>
        </w:rPr>
        <w:t xml:space="preserve"> </w:t>
      </w:r>
      <w:r w:rsidRPr="001A3A2D">
        <w:rPr>
          <w:rStyle w:val="katex-mathml"/>
          <w:rFonts w:eastAsiaTheme="majorEastAsia"/>
          <w:color w:val="000000"/>
          <w:lang w:val="el-GR"/>
        </w:rPr>
        <w:t>(</w:t>
      </w:r>
      <w:r>
        <w:rPr>
          <w:rStyle w:val="katex-mathml"/>
          <w:rFonts w:eastAsiaTheme="majorEastAsia"/>
          <w:color w:val="000000"/>
        </w:rPr>
        <w:t>V</w:t>
      </w:r>
      <w:r w:rsidRPr="001A3A2D">
        <w:rPr>
          <w:rStyle w:val="katex-mathml"/>
          <w:rFonts w:eastAsiaTheme="majorEastAsia"/>
          <w:color w:val="000000"/>
          <w:lang w:val="el-GR"/>
        </w:rPr>
        <w:t>,</w:t>
      </w:r>
      <w:r>
        <w:rPr>
          <w:rStyle w:val="katex-mathml"/>
          <w:rFonts w:eastAsiaTheme="majorEastAsia"/>
          <w:color w:val="000000"/>
        </w:rPr>
        <w:t>E</w:t>
      </w:r>
      <w:r w:rsidRPr="001A3A2D">
        <w:rPr>
          <w:rStyle w:val="katex-mathml"/>
          <w:rFonts w:eastAsiaTheme="majorEastAsia"/>
          <w:color w:val="000000"/>
          <w:lang w:val="el-GR"/>
        </w:rPr>
        <w:t>)</w:t>
      </w:r>
      <w:r w:rsidRPr="001A3A2D">
        <w:rPr>
          <w:color w:val="000000"/>
          <w:lang w:val="el-GR"/>
        </w:rPr>
        <w:t xml:space="preserve"> όπου κάθε κόμβος</w:t>
      </w:r>
      <w:r>
        <w:rPr>
          <w:rStyle w:val="apple-converted-space"/>
          <w:color w:val="000000"/>
        </w:rPr>
        <w:t> </w:t>
      </w:r>
      <w:proofErr w:type="spellStart"/>
      <w:r>
        <w:rPr>
          <w:rStyle w:val="katex-mathml"/>
          <w:rFonts w:eastAsiaTheme="majorEastAsia"/>
          <w:color w:val="000000"/>
        </w:rPr>
        <w:t>i</w:t>
      </w:r>
      <w:proofErr w:type="spellEnd"/>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V</w:t>
      </w:r>
      <w:r>
        <w:rPr>
          <w:rStyle w:val="katex-mathml"/>
          <w:rFonts w:eastAsiaTheme="majorEastAsia"/>
          <w:color w:val="000000"/>
          <w:lang w:val="el-GR"/>
        </w:rPr>
        <w:t xml:space="preserve"> </w:t>
      </w:r>
      <w:r w:rsidRPr="001A3A2D">
        <w:rPr>
          <w:color w:val="000000"/>
          <w:lang w:val="el-GR"/>
        </w:rPr>
        <w:t>αντιπροσωπεύει μία πόλη και κάθε ακμή</w:t>
      </w:r>
      <w:r>
        <w:rPr>
          <w:rStyle w:val="apple-converted-space"/>
          <w:color w:val="000000"/>
        </w:rPr>
        <w:t> </w:t>
      </w:r>
      <w:r w:rsidRPr="001A3A2D">
        <w:rPr>
          <w:rStyle w:val="katex-mathml"/>
          <w:rFonts w:eastAsiaTheme="majorEastAsia"/>
          <w:color w:val="000000"/>
          <w:lang w:val="el-GR"/>
        </w:rPr>
        <w:t>(</w:t>
      </w:r>
      <w:proofErr w:type="spellStart"/>
      <w:r>
        <w:rPr>
          <w:rStyle w:val="katex-mathml"/>
          <w:rFonts w:eastAsiaTheme="majorEastAsia"/>
          <w:color w:val="000000"/>
        </w:rPr>
        <w:t>i</w:t>
      </w:r>
      <w:proofErr w:type="spellEnd"/>
      <w:r w:rsidRPr="001A3A2D">
        <w:rPr>
          <w:rStyle w:val="katex-mathml"/>
          <w:rFonts w:eastAsiaTheme="majorEastAsia"/>
          <w:color w:val="000000"/>
          <w:lang w:val="el-GR"/>
        </w:rPr>
        <w:t>,</w:t>
      </w:r>
      <w:r>
        <w:rPr>
          <w:rStyle w:val="katex-mathml"/>
          <w:rFonts w:eastAsiaTheme="majorEastAsia"/>
          <w:color w:val="000000"/>
        </w:rPr>
        <w:t>j</w:t>
      </w:r>
      <w:r w:rsidRPr="001A3A2D">
        <w:rPr>
          <w:rStyle w:val="katex-mathml"/>
          <w:rFonts w:eastAsiaTheme="majorEastAsia"/>
          <w:color w:val="000000"/>
          <w:lang w:val="el-GR"/>
        </w:rPr>
        <w:t>)</w:t>
      </w:r>
      <w:r>
        <w:rPr>
          <w:rStyle w:val="katex-mathml"/>
          <w:rFonts w:eastAsiaTheme="majorEastAsia"/>
          <w:color w:val="000000"/>
          <w:lang w:val="el-GR"/>
        </w:rPr>
        <w:t xml:space="preserve"> </w:t>
      </w:r>
      <w:r w:rsidRPr="001A3A2D">
        <w:rPr>
          <w:rStyle w:val="katex-mathml"/>
          <w:rFonts w:ascii="Cambria Math" w:eastAsiaTheme="majorEastAsia" w:hAnsi="Cambria Math" w:cs="Cambria Math"/>
          <w:color w:val="000000"/>
          <w:lang w:val="el-GR"/>
        </w:rPr>
        <w:t>∈</w:t>
      </w:r>
      <w:r>
        <w:rPr>
          <w:rStyle w:val="katex-mathml"/>
          <w:rFonts w:ascii="Cambria Math" w:eastAsiaTheme="majorEastAsia" w:hAnsi="Cambria Math" w:cs="Cambria Math"/>
          <w:color w:val="000000"/>
          <w:lang w:val="el-GR"/>
        </w:rPr>
        <w:t xml:space="preserve"> </w:t>
      </w:r>
      <w:r>
        <w:rPr>
          <w:rStyle w:val="katex-mathml"/>
          <w:rFonts w:eastAsiaTheme="majorEastAsia"/>
          <w:color w:val="000000"/>
        </w:rPr>
        <w:t>E</w:t>
      </w:r>
      <w:r>
        <w:rPr>
          <w:rStyle w:val="apple-converted-space"/>
          <w:color w:val="000000"/>
        </w:rPr>
        <w:t> </w:t>
      </w:r>
      <w:r w:rsidRPr="001A3A2D">
        <w:rPr>
          <w:color w:val="000000"/>
          <w:lang w:val="el-GR"/>
        </w:rPr>
        <w:t xml:space="preserve">έχει ένα αντίστοιχο κόστος </w:t>
      </w:r>
      <w:r w:rsidRPr="001A3A2D">
        <w:rPr>
          <w:color w:val="000000"/>
          <w:lang w:val="el-GR"/>
        </w:rPr>
        <w:lastRenderedPageBreak/>
        <w:t>μετακίνησης</w:t>
      </w:r>
      <w:r>
        <w:rPr>
          <w:rStyle w:val="apple-converted-space"/>
          <w:color w:val="000000"/>
        </w:rPr>
        <w:t> </w:t>
      </w:r>
      <w:r>
        <w:rPr>
          <w:rStyle w:val="katex-mathml"/>
          <w:rFonts w:eastAsiaTheme="majorEastAsia"/>
          <w:color w:val="000000"/>
        </w:rPr>
        <w:t>c</w:t>
      </w:r>
      <w:r>
        <w:rPr>
          <w:rStyle w:val="katex-mathml"/>
          <w:rFonts w:eastAsiaTheme="majorEastAsia"/>
          <w:color w:val="000000"/>
          <w:vertAlign w:val="subscript"/>
          <w:lang w:val="el-GR"/>
        </w:rPr>
        <w:t>i</w:t>
      </w:r>
      <w:r>
        <w:rPr>
          <w:rStyle w:val="katex-mathml"/>
          <w:rFonts w:eastAsiaTheme="majorEastAsia"/>
          <w:color w:val="000000"/>
          <w:vertAlign w:val="subscript"/>
        </w:rPr>
        <w:t>j</w:t>
      </w:r>
      <w:r w:rsidRPr="001A3A2D">
        <w:rPr>
          <w:color w:val="000000"/>
          <w:lang w:val="el-GR"/>
        </w:rPr>
        <w:t>. Ο στόχος είναι να επισκεφθούμε κάθε πόλη ακριβώς μία φορά και να επιστρέψουμε στο σημείο εκκίνησης, ελαχιστοποιώντας το συνολικό κόστος.</w:t>
      </w:r>
    </w:p>
    <w:p w:rsidR="001A3A2D" w:rsidRPr="001A3A2D" w:rsidRDefault="001A3A2D" w:rsidP="00466E7F">
      <w:pPr>
        <w:pStyle w:val="NormalWeb"/>
        <w:spacing w:line="360" w:lineRule="auto"/>
        <w:rPr>
          <w:color w:val="000000"/>
          <w:lang w:val="el-GR"/>
        </w:rPr>
      </w:pPr>
      <w:r w:rsidRPr="001A3A2D">
        <w:rPr>
          <w:color w:val="000000"/>
          <w:lang w:val="el-GR"/>
        </w:rPr>
        <w:t xml:space="preserve">Η διατύπωση </w:t>
      </w:r>
      <w:r>
        <w:rPr>
          <w:color w:val="000000"/>
        </w:rPr>
        <w:t>MTZ</w:t>
      </w:r>
      <w:r w:rsidRPr="001A3A2D">
        <w:rPr>
          <w:color w:val="000000"/>
          <w:lang w:val="el-GR"/>
        </w:rPr>
        <w:t xml:space="preserve"> χρησιμοποιεί τις εξής μεταβλητές:</w:t>
      </w:r>
    </w:p>
    <w:p w:rsidR="0015548B" w:rsidRPr="0015548B" w:rsidRDefault="0015548B" w:rsidP="0015548B">
      <w:pPr>
        <w:pStyle w:val="NormalWeb"/>
        <w:numPr>
          <w:ilvl w:val="0"/>
          <w:numId w:val="11"/>
        </w:numPr>
        <w:spacing w:line="360" w:lineRule="auto"/>
        <w:rPr>
          <w:rFonts w:eastAsiaTheme="majorEastAsia"/>
          <w:color w:val="000000"/>
          <w:lang w:val="el-GR"/>
        </w:rPr>
      </w:pPr>
      <w:proofErr w:type="spellStart"/>
      <w:r w:rsidRPr="0015548B">
        <w:rPr>
          <w:rFonts w:eastAsiaTheme="majorEastAsia"/>
          <w:color w:val="000000"/>
        </w:rPr>
        <w:t>x</w:t>
      </w:r>
      <w:r w:rsidRPr="0015548B">
        <w:rPr>
          <w:rFonts w:eastAsiaTheme="majorEastAsia"/>
          <w:color w:val="000000"/>
          <w:vertAlign w:val="subscript"/>
        </w:rPr>
        <w:t>ij</w:t>
      </w:r>
      <w:proofErr w:type="spellEnd"/>
      <w:r w:rsidRPr="0015548B">
        <w:rPr>
          <w:rFonts w:eastAsiaTheme="majorEastAsia"/>
          <w:color w:val="000000"/>
          <w:vertAlign w:val="subscript"/>
          <w:lang w:val="el-GR"/>
        </w:rPr>
        <w:t xml:space="preserve"> </w:t>
      </w:r>
      <w:r w:rsidRPr="0015548B">
        <w:rPr>
          <w:rFonts w:ascii="Cambria Math" w:eastAsiaTheme="majorEastAsia" w:hAnsi="Cambria Math" w:cs="Cambria Math"/>
          <w:color w:val="000000"/>
          <w:lang w:val="el-GR"/>
        </w:rPr>
        <w:t>∈</w:t>
      </w:r>
      <w:r w:rsidRPr="0015548B">
        <w:rPr>
          <w:rFonts w:eastAsiaTheme="majorEastAsia"/>
          <w:color w:val="000000"/>
          <w:lang w:val="el-GR"/>
        </w:rPr>
        <w:t xml:space="preserve"> {0,1): είναι 1 αν ο πωλητής μετακινηθεί από την πόλη</w:t>
      </w:r>
      <w:r w:rsidRPr="0015548B">
        <w:rPr>
          <w:rFonts w:eastAsiaTheme="majorEastAsia"/>
          <w:color w:val="000000"/>
        </w:rPr>
        <w:t> </w:t>
      </w:r>
      <w:proofErr w:type="spellStart"/>
      <w:r w:rsidRPr="0015548B">
        <w:rPr>
          <w:rFonts w:eastAsiaTheme="majorEastAsia"/>
          <w:color w:val="000000"/>
        </w:rPr>
        <w:t>i</w:t>
      </w:r>
      <w:proofErr w:type="spellEnd"/>
      <w:r w:rsidRPr="0015548B">
        <w:rPr>
          <w:rFonts w:eastAsiaTheme="majorEastAsia"/>
          <w:color w:val="000000"/>
        </w:rPr>
        <w:t> </w:t>
      </w:r>
      <w:r w:rsidRPr="0015548B">
        <w:rPr>
          <w:rFonts w:eastAsiaTheme="majorEastAsia"/>
          <w:color w:val="000000"/>
          <w:lang w:val="el-GR"/>
        </w:rPr>
        <w:t>στην πόλη</w:t>
      </w:r>
      <w:r w:rsidRPr="0015548B">
        <w:rPr>
          <w:rFonts w:eastAsiaTheme="majorEastAsia"/>
          <w:color w:val="000000"/>
        </w:rPr>
        <w:t> j</w:t>
      </w:r>
      <w:r w:rsidRPr="0015548B">
        <w:rPr>
          <w:rFonts w:eastAsiaTheme="majorEastAsia"/>
          <w:color w:val="000000"/>
          <w:lang w:val="el-GR"/>
        </w:rPr>
        <w:t>, αλλιώς 0.</w:t>
      </w:r>
    </w:p>
    <w:p w:rsidR="001A3A2D" w:rsidRPr="0015548B" w:rsidRDefault="001A3A2D" w:rsidP="00466E7F">
      <w:pPr>
        <w:pStyle w:val="NormalWeb"/>
        <w:numPr>
          <w:ilvl w:val="0"/>
          <w:numId w:val="11"/>
        </w:numPr>
        <w:spacing w:line="360" w:lineRule="auto"/>
        <w:rPr>
          <w:color w:val="000000"/>
          <w:lang w:val="el-GR"/>
        </w:rPr>
      </w:pPr>
      <w:proofErr w:type="spellStart"/>
      <w:r w:rsidRPr="0015548B">
        <w:rPr>
          <w:rStyle w:val="katex-mathml"/>
          <w:rFonts w:eastAsiaTheme="majorEastAsia"/>
          <w:color w:val="000000"/>
        </w:rPr>
        <w:t>u</w:t>
      </w:r>
      <w:r w:rsidRPr="0015548B">
        <w:rPr>
          <w:rStyle w:val="katex-mathml"/>
          <w:rFonts w:eastAsiaTheme="majorEastAsia"/>
          <w:color w:val="000000"/>
          <w:vertAlign w:val="subscript"/>
        </w:rPr>
        <w:t>i</w:t>
      </w:r>
      <w:proofErr w:type="spellEnd"/>
      <w:r w:rsidRPr="0015548B">
        <w:rPr>
          <w:rStyle w:val="katex-mathml"/>
          <w:rFonts w:eastAsiaTheme="majorEastAsia"/>
          <w:color w:val="000000"/>
          <w:lang w:val="el-GR"/>
        </w:rPr>
        <w:t xml:space="preserve"> </w:t>
      </w:r>
      <w:r w:rsidRPr="0015548B">
        <w:rPr>
          <w:rStyle w:val="katex-mathml"/>
          <w:rFonts w:ascii="Cambria Math" w:eastAsiaTheme="majorEastAsia" w:hAnsi="Cambria Math" w:cs="Cambria Math"/>
          <w:color w:val="000000"/>
          <w:lang w:val="el-GR"/>
        </w:rPr>
        <w:t>∈</w:t>
      </w:r>
      <w:r w:rsidRPr="0015548B">
        <w:rPr>
          <w:rStyle w:val="katex-mathml"/>
          <w:rFonts w:eastAsiaTheme="majorEastAsia"/>
          <w:color w:val="000000"/>
          <w:lang w:val="el-GR"/>
        </w:rPr>
        <w:t xml:space="preserve"> </w:t>
      </w:r>
      <w:r w:rsidRPr="0015548B">
        <w:rPr>
          <w:rStyle w:val="mord"/>
          <w:color w:val="000000"/>
        </w:rPr>
        <w:sym w:font="Symbol" w:char="F0C2"/>
      </w:r>
      <w:r w:rsidRPr="0015548B">
        <w:rPr>
          <w:color w:val="000000"/>
          <w:lang w:val="el-GR"/>
        </w:rPr>
        <w:t xml:space="preserve">: βοηθητικές μεταβλητές που εισάγονται για την εξάλειψη των </w:t>
      </w:r>
      <w:r w:rsidR="0015548B" w:rsidRPr="0015548B">
        <w:rPr>
          <w:b/>
          <w:bCs/>
          <w:color w:val="000000"/>
          <w:lang w:val="el-GR"/>
        </w:rPr>
        <w:t>ε</w:t>
      </w:r>
      <w:r w:rsidR="0015548B">
        <w:rPr>
          <w:b/>
          <w:bCs/>
          <w:color w:val="000000"/>
          <w:lang w:val="el-GR"/>
        </w:rPr>
        <w:t>πιμέρους κύκλων</w:t>
      </w:r>
      <w:r w:rsidRPr="0015548B">
        <w:rPr>
          <w:color w:val="000000"/>
          <w:lang w:val="el-GR"/>
        </w:rPr>
        <w:t xml:space="preserve"> (μόνο για κόμβους</w:t>
      </w:r>
      <w:r w:rsidRPr="0015548B">
        <w:rPr>
          <w:rStyle w:val="apple-converted-space"/>
          <w:color w:val="000000"/>
        </w:rPr>
        <w:t> </w:t>
      </w:r>
      <w:proofErr w:type="spellStart"/>
      <w:r w:rsidRPr="0015548B">
        <w:rPr>
          <w:rStyle w:val="katex-mathml"/>
          <w:rFonts w:eastAsiaTheme="majorEastAsia"/>
          <w:color w:val="000000"/>
        </w:rPr>
        <w:t>i</w:t>
      </w:r>
      <w:proofErr w:type="spellEnd"/>
      <w:r w:rsidRPr="0015548B">
        <w:rPr>
          <w:rStyle w:val="katex-mathml"/>
          <w:rFonts w:eastAsiaTheme="majorEastAsia"/>
          <w:color w:val="000000"/>
          <w:lang w:val="el-GR"/>
        </w:rPr>
        <w:t>=</w:t>
      </w:r>
      <w:proofErr w:type="gramStart"/>
      <w:r w:rsidRPr="0015548B">
        <w:rPr>
          <w:rStyle w:val="katex-mathml"/>
          <w:rFonts w:eastAsiaTheme="majorEastAsia"/>
          <w:color w:val="000000"/>
          <w:lang w:val="el-GR"/>
        </w:rPr>
        <w:t>1,…</w:t>
      </w:r>
      <w:proofErr w:type="gramEnd"/>
      <w:r w:rsidRPr="0015548B">
        <w:rPr>
          <w:rStyle w:val="katex-mathml"/>
          <w:rFonts w:eastAsiaTheme="majorEastAsia"/>
          <w:color w:val="000000"/>
          <w:lang w:val="el-GR"/>
        </w:rPr>
        <w:t>,</w:t>
      </w:r>
      <w:r w:rsidRPr="0015548B">
        <w:rPr>
          <w:rStyle w:val="katex-mathml"/>
          <w:rFonts w:eastAsiaTheme="majorEastAsia"/>
          <w:color w:val="000000"/>
        </w:rPr>
        <w:t>n</w:t>
      </w:r>
      <w:r w:rsidRPr="0015548B">
        <w:rPr>
          <w:color w:val="000000"/>
          <w:lang w:val="el-GR"/>
        </w:rPr>
        <w:t>).</w:t>
      </w:r>
    </w:p>
    <w:p w:rsidR="001A3A2D" w:rsidRDefault="001A3A2D" w:rsidP="00466E7F">
      <w:pPr>
        <w:pStyle w:val="NormalWeb"/>
        <w:spacing w:line="360" w:lineRule="auto"/>
        <w:rPr>
          <w:color w:val="000000"/>
          <w:lang w:val="el-GR"/>
        </w:rPr>
      </w:pPr>
      <w:r w:rsidRPr="001A3A2D">
        <w:rPr>
          <w:color w:val="000000"/>
          <w:lang w:val="el-GR"/>
        </w:rPr>
        <w:t>Η διατύπωση του προβλήματος γίνεται ως εξής:</w:t>
      </w:r>
    </w:p>
    <w:p w:rsidR="001519BD" w:rsidRPr="00504490" w:rsidRDefault="00504490" w:rsidP="00466E7F">
      <w:pPr>
        <w:pStyle w:val="NormalWeb"/>
        <w:spacing w:line="360" w:lineRule="auto"/>
        <w:ind w:firstLine="720"/>
        <w:rPr>
          <w:b/>
          <w:bCs/>
          <w:color w:val="000000"/>
          <w:lang w:val="el-GR"/>
        </w:rPr>
      </w:pPr>
      <w:r w:rsidRPr="00504490">
        <w:rPr>
          <w:b/>
          <w:bCs/>
          <w:color w:val="000000"/>
          <w:lang w:val="el-GR"/>
        </w:rPr>
        <w:t>Στόχος:</w:t>
      </w:r>
    </w:p>
    <w:p w:rsidR="00504490" w:rsidRDefault="001519BD" w:rsidP="00466E7F">
      <w:pPr>
        <w:pStyle w:val="NormalWeb"/>
        <w:spacing w:line="360" w:lineRule="auto"/>
        <w:rPr>
          <w:color w:val="000000"/>
          <w:lang w:val="el-GR"/>
        </w:rPr>
      </w:pPr>
      <w:r>
        <w:rPr>
          <w:color w:val="000000"/>
          <w:lang w:val="el-GR"/>
        </w:rPr>
        <w:tab/>
      </w:r>
      <w:r>
        <w:rPr>
          <w:color w:val="000000"/>
          <w:lang w:val="el-GR"/>
        </w:rPr>
        <w:tab/>
      </w:r>
      <m:oMath>
        <m:func>
          <m:funcPr>
            <m:ctrlPr>
              <w:rPr>
                <w:rFonts w:ascii="Cambria Math" w:hAnsi="Cambria Math"/>
                <w:color w:val="000000"/>
                <w:lang w:val="el-GR"/>
              </w:rPr>
            </m:ctrlPr>
          </m:funcPr>
          <m:fName>
            <m:r>
              <m:rPr>
                <m:sty m:val="p"/>
              </m:rPr>
              <w:rPr>
                <w:rFonts w:ascii="Cambria Math" w:hAnsi="Cambria Math"/>
                <w:color w:val="000000"/>
                <w:lang w:val="el-GR"/>
              </w:rPr>
              <m:t>min</m:t>
            </m:r>
          </m:fName>
          <m:e>
            <m:nary>
              <m:naryPr>
                <m:chr m:val="∑"/>
                <m:ctrlPr>
                  <w:rPr>
                    <w:rFonts w:ascii="Cambria Math" w:hAnsi="Cambria Math"/>
                    <w:color w:val="000000"/>
                    <w:lang w:val="el-GR"/>
                  </w:rPr>
                </m:ctrlPr>
              </m:naryPr>
              <m:sub>
                <m:r>
                  <m:rPr>
                    <m:sty m:val="p"/>
                  </m:rP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color w:val="000000"/>
                        <w:lang w:val="el-GR"/>
                      </w:rPr>
                    </m:ctrlPr>
                  </m:naryPr>
                  <m:sub>
                    <m:r>
                      <m:rPr>
                        <m:sty m:val="p"/>
                      </m:rPr>
                      <w:rPr>
                        <w:rFonts w:ascii="Cambria Math" w:hAnsi="Cambria Math"/>
                        <w:color w:val="000000"/>
                        <w:lang w:val="el-GR"/>
                      </w:rPr>
                      <m:t>j</m:t>
                    </m:r>
                    <m:r>
                      <w:rPr>
                        <w:rFonts w:ascii="Cambria Math" w:hAnsi="Cambria Math"/>
                        <w:color w:val="000000"/>
                        <w:lang w:val="el-GR"/>
                      </w:rPr>
                      <m:t>=1</m:t>
                    </m:r>
                    <m:ctrlPr>
                      <w:rPr>
                        <w:rFonts w:ascii="Cambria Math" w:hAnsi="Cambria Math"/>
                        <w:i/>
                        <w:color w:val="000000"/>
                        <w:lang w:val="el-GR"/>
                      </w:rPr>
                    </m:ctrlPr>
                  </m:sub>
                  <m:sup>
                    <m:r>
                      <m:rPr>
                        <m:sty m:val="p"/>
                      </m:rP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m:rPr>
                            <m:sty m:val="p"/>
                          </m:rPr>
                          <w:rPr>
                            <w:rFonts w:ascii="Cambria Math" w:hAnsi="Cambria Math"/>
                            <w:color w:val="000000"/>
                            <w:lang w:val="el-GR"/>
                          </w:rPr>
                          <m:t>c</m:t>
                        </m:r>
                      </m:e>
                      <m:sub>
                        <m:r>
                          <m:rPr>
                            <m:sty m:val="p"/>
                          </m:rPr>
                          <w:rPr>
                            <w:rFonts w:ascii="Cambria Math" w:hAnsi="Cambria Math"/>
                            <w:color w:val="000000"/>
                            <w:lang w:val="el-GR"/>
                          </w:rPr>
                          <m:t>ij</m:t>
                        </m:r>
                      </m:sub>
                    </m:sSub>
                    <m:sSub>
                      <m:sSubPr>
                        <m:ctrlPr>
                          <w:rPr>
                            <w:rFonts w:ascii="Cambria Math" w:hAnsi="Cambria Math"/>
                            <w:i/>
                            <w:color w:val="000000"/>
                            <w:lang w:val="el-GR"/>
                          </w:rPr>
                        </m:ctrlPr>
                      </m:sSubPr>
                      <m:e>
                        <m:r>
                          <m:rPr>
                            <m:sty m:val="p"/>
                          </m:rPr>
                          <w:rPr>
                            <w:rFonts w:ascii="Cambria Math" w:hAnsi="Cambria Math"/>
                            <w:color w:val="000000"/>
                            <w:lang w:val="el-GR"/>
                          </w:rPr>
                          <m:t>x</m:t>
                        </m:r>
                        <m:ctrlPr>
                          <w:rPr>
                            <w:rFonts w:ascii="Cambria Math" w:hAnsi="Cambria Math"/>
                            <w:color w:val="000000"/>
                            <w:lang w:val="el-GR"/>
                          </w:rPr>
                        </m:ctrlPr>
                      </m:e>
                      <m:sub>
                        <m:r>
                          <m:rPr>
                            <m:sty m:val="p"/>
                          </m:rPr>
                          <w:rPr>
                            <w:rFonts w:ascii="Cambria Math" w:hAnsi="Cambria Math"/>
                            <w:color w:val="000000"/>
                            <w:lang w:val="el-GR"/>
                          </w:rPr>
                          <m:t>ij</m:t>
                        </m:r>
                      </m:sub>
                    </m:sSub>
                    <m:ctrlPr>
                      <w:rPr>
                        <w:rFonts w:ascii="Cambria Math" w:hAnsi="Cambria Math"/>
                        <w:i/>
                        <w:color w:val="000000"/>
                        <w:lang w:val="el-GR"/>
                      </w:rPr>
                    </m:ctrlPr>
                  </m:e>
                </m:nary>
              </m:e>
            </m:nary>
          </m:e>
        </m:func>
      </m:oMath>
      <w:r w:rsidR="00504490" w:rsidRPr="00504490">
        <w:rPr>
          <w:color w:val="000000"/>
          <w:lang w:val="el-GR"/>
        </w:rPr>
        <w:t xml:space="preserve"> </w:t>
      </w:r>
      <w:r w:rsidR="00504490">
        <w:rPr>
          <w:color w:val="000000"/>
          <w:lang w:val="el-GR"/>
        </w:rPr>
        <w:t xml:space="preserve">       </w:t>
      </w:r>
      <w:r w:rsidR="00504490" w:rsidRPr="00504490">
        <w:rPr>
          <w:color w:val="000000"/>
          <w:lang w:val="el-GR"/>
        </w:rPr>
        <w:t xml:space="preserve">  (1)</w:t>
      </w:r>
    </w:p>
    <w:p w:rsidR="00504490" w:rsidRPr="008B797F" w:rsidRDefault="00504490" w:rsidP="00466E7F">
      <w:pPr>
        <w:pStyle w:val="NormalWeb"/>
        <w:spacing w:line="360" w:lineRule="auto"/>
        <w:rPr>
          <w:b/>
          <w:bCs/>
          <w:color w:val="000000"/>
          <w:lang w:val="el-GR"/>
        </w:rPr>
      </w:pPr>
      <w:r>
        <w:rPr>
          <w:color w:val="000000"/>
          <w:lang w:val="el-GR"/>
        </w:rPr>
        <w:tab/>
      </w:r>
      <w:r w:rsidR="004E6596" w:rsidRPr="00297F9D">
        <w:rPr>
          <w:b/>
          <w:bCs/>
          <w:color w:val="000000"/>
          <w:lang w:val="el-GR"/>
        </w:rPr>
        <w:t>υ</w:t>
      </w:r>
      <w:r w:rsidR="004E6596">
        <w:rPr>
          <w:b/>
          <w:bCs/>
          <w:color w:val="000000"/>
          <w:lang w:val="el-GR"/>
        </w:rPr>
        <w:t>πό</w:t>
      </w:r>
      <w:r w:rsidRPr="004E6596">
        <w:rPr>
          <w:b/>
          <w:bCs/>
          <w:color w:val="000000"/>
          <w:lang w:val="el-GR"/>
        </w:rPr>
        <w:t xml:space="preserve"> τους περιορισμούς:</w:t>
      </w:r>
    </w:p>
    <w:p w:rsidR="00900307" w:rsidRDefault="009C0F33" w:rsidP="00466E7F">
      <w:pPr>
        <w:pStyle w:val="NormalWeb"/>
        <w:spacing w:line="360" w:lineRule="auto"/>
        <w:ind w:left="720" w:firstLine="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4E6596" w:rsidRPr="004E6596">
        <w:rPr>
          <w:color w:val="000000"/>
          <w:lang w:val="el-GR"/>
        </w:rPr>
        <w:t xml:space="preserve"> </w:t>
      </w:r>
      <w:r w:rsidR="004E6596">
        <w:rPr>
          <w:color w:val="000000"/>
          <w:lang w:val="el-GR"/>
        </w:rPr>
        <w:tab/>
      </w:r>
      <w:r w:rsidR="004E6596" w:rsidRPr="004E6596">
        <w:rPr>
          <w:color w:val="000000"/>
          <w:lang w:val="el-GR"/>
        </w:rPr>
        <w:t xml:space="preserve">     (2)</w:t>
      </w:r>
    </w:p>
    <w:p w:rsidR="00297F9D" w:rsidRPr="009C0F33" w:rsidRDefault="009C0F33" w:rsidP="00466E7F">
      <w:pPr>
        <w:pStyle w:val="NormalWeb"/>
        <w:spacing w:line="360" w:lineRule="auto"/>
        <w:ind w:left="720" w:firstLine="720"/>
        <w:rPr>
          <w:color w:val="000000"/>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rPr>
          <m:t>=1</m:t>
        </m:r>
        <m:r>
          <m:rPr>
            <m:sty m:val="p"/>
          </m:rPr>
          <w:rPr>
            <w:rFonts w:ascii="Cambria Math" w:hAnsi="Cambria Math"/>
            <w:color w:val="000000"/>
          </w:rPr>
          <m:t> ∀</m:t>
        </m:r>
        <m:r>
          <w:rPr>
            <w:rFonts w:ascii="Cambria Math" w:hAnsi="Cambria Math"/>
            <w:color w:val="000000"/>
            <w:lang w:val="el-GR"/>
          </w:rPr>
          <m:t>i</m:t>
        </m:r>
        <m:r>
          <m:rPr>
            <m:sty m:val="p"/>
          </m:rPr>
          <w:rPr>
            <w:rFonts w:ascii="Cambria Math" w:hAnsi="Cambria Math"/>
            <w:color w:val="000000"/>
          </w:rPr>
          <m:t>∈</m:t>
        </m:r>
        <m:r>
          <m:rPr>
            <m:lit/>
          </m:rPr>
          <w:rPr>
            <w:rFonts w:ascii="Cambria Math" w:hAnsi="Cambria Math"/>
            <w:color w:val="000000"/>
          </w:rPr>
          <m:t>{</m:t>
        </m:r>
        <m:r>
          <w:rPr>
            <w:rFonts w:ascii="Cambria Math" w:hAnsi="Cambria Math"/>
            <w:color w:val="000000"/>
          </w:rPr>
          <m:t>1,</m:t>
        </m:r>
        <m:r>
          <m:rPr>
            <m:sty m:val="p"/>
          </m:rPr>
          <w:rPr>
            <w:rFonts w:ascii="Cambria Math" w:hAnsi="Cambria Math"/>
            <w:color w:val="000000"/>
          </w:rPr>
          <m:t>…</m:t>
        </m:r>
        <m:r>
          <w:rPr>
            <w:rFonts w:ascii="Cambria Math" w:hAnsi="Cambria Math"/>
            <w:color w:val="000000"/>
          </w:rPr>
          <m:t>,</m:t>
        </m:r>
        <m:r>
          <m:rPr>
            <m:sty m:val="p"/>
          </m:rPr>
          <w:rPr>
            <w:rFonts w:ascii="Cambria Math" w:hAnsi="Cambria Math"/>
            <w:color w:val="000000"/>
            <w:lang w:val="el-GR"/>
          </w:rPr>
          <m:t>n</m:t>
        </m:r>
        <m:r>
          <m:rPr>
            <m:lit/>
          </m:rPr>
          <w:rPr>
            <w:rFonts w:ascii="Cambria Math" w:hAnsi="Cambria Math"/>
            <w:color w:val="000000"/>
          </w:rPr>
          <m:t>}</m:t>
        </m:r>
      </m:oMath>
      <w:r w:rsidR="004E6596" w:rsidRPr="009C0F33">
        <w:rPr>
          <w:color w:val="000000"/>
        </w:rPr>
        <w:tab/>
        <w:t xml:space="preserve">     </w:t>
      </w:r>
      <w:r w:rsidR="008B797F" w:rsidRPr="009C0F33">
        <w:rPr>
          <w:color w:val="000000"/>
        </w:rPr>
        <w:tab/>
        <w:t xml:space="preserve">     </w:t>
      </w:r>
      <w:r w:rsidR="004E6596" w:rsidRPr="009C0F33">
        <w:rPr>
          <w:color w:val="000000"/>
        </w:rPr>
        <w:t>(3)</w:t>
      </w:r>
    </w:p>
    <w:p w:rsidR="00297F9D" w:rsidRPr="008B797F" w:rsidRDefault="009C0F33" w:rsidP="00466E7F">
      <w:pPr>
        <w:pStyle w:val="NormalWeb"/>
        <w:spacing w:line="360" w:lineRule="auto"/>
        <w:ind w:left="720" w:firstLine="720"/>
        <w:rPr>
          <w:color w:val="000000"/>
        </w:rPr>
      </w:pPr>
      <m:oMath>
        <m:sSub>
          <m:sSubPr>
            <m:ctrlPr>
              <w:rPr>
                <w:rFonts w:ascii="Cambria Math" w:hAnsi="Cambria Math"/>
                <w:i/>
                <w:color w:val="000000"/>
                <w:lang w:val="el-GR"/>
              </w:rPr>
            </m:ctrlPr>
          </m:sSubPr>
          <m:e>
            <m:r>
              <w:rPr>
                <w:rFonts w:ascii="Cambria Math" w:hAnsi="Cambria Math"/>
                <w:color w:val="000000"/>
                <w:lang w:val="el-GR"/>
              </w:rPr>
              <m:t>u</m:t>
            </m:r>
          </m:e>
          <m:sub>
            <m:r>
              <w:rPr>
                <w:rFonts w:ascii="Cambria Math" w:hAnsi="Cambria Math"/>
                <w:color w:val="000000"/>
                <w:lang w:val="el-GR"/>
              </w:rPr>
              <m:t>i</m:t>
            </m:r>
          </m:sub>
        </m:sSub>
        <m:r>
          <w:rPr>
            <w:rFonts w:ascii="Cambria Math" w:hAnsi="Cambria Math"/>
            <w:color w:val="000000"/>
          </w:rPr>
          <m:t>-</m:t>
        </m:r>
        <m:sSub>
          <m:sSubPr>
            <m:ctrlPr>
              <w:rPr>
                <w:rFonts w:ascii="Cambria Math" w:hAnsi="Cambria Math"/>
                <w:i/>
                <w:color w:val="000000"/>
                <w:lang w:val="el-GR"/>
              </w:rPr>
            </m:ctrlPr>
          </m:sSubPr>
          <m:e>
            <m:r>
              <w:rPr>
                <w:rFonts w:ascii="Cambria Math" w:hAnsi="Cambria Math"/>
                <w:color w:val="000000"/>
                <w:lang w:val="el-GR"/>
              </w:rPr>
              <m:t>u</m:t>
            </m:r>
            <m:ctrlPr>
              <w:rPr>
                <w:rFonts w:ascii="Cambria Math" w:hAnsi="Cambria Math"/>
                <w:i/>
                <w:color w:val="000000"/>
              </w:rPr>
            </m:ctrlPr>
          </m:e>
          <m:sub>
            <m:r>
              <w:rPr>
                <w:rFonts w:ascii="Cambria Math" w:hAnsi="Cambria Math"/>
                <w:color w:val="000000"/>
                <w:lang w:val="el-GR"/>
              </w:rPr>
              <m:t>j</m:t>
            </m:r>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lang w:val="el-GR"/>
              </w:rPr>
            </m:ctrlPr>
          </m:dPr>
          <m:e>
            <m:r>
              <w:rPr>
                <w:rFonts w:ascii="Cambria Math" w:hAnsi="Cambria Math"/>
                <w:color w:val="000000"/>
                <w:lang w:val="el-GR"/>
              </w:rPr>
              <m:t>n</m:t>
            </m:r>
            <m:r>
              <w:rPr>
                <w:rFonts w:ascii="Cambria Math" w:hAnsi="Cambria Math"/>
                <w:color w:val="000000"/>
              </w:rPr>
              <m:t>-1</m:t>
            </m:r>
            <m:ctrlPr>
              <w:rPr>
                <w:rFonts w:ascii="Cambria Math" w:hAnsi="Cambria Math"/>
                <w:i/>
                <w:color w:val="000000"/>
                <w:lang w:val="el-GR"/>
              </w:rPr>
            </m:ctrlPr>
          </m:e>
        </m:d>
        <m:d>
          <m:dPr>
            <m:ctrlPr>
              <w:rPr>
                <w:rFonts w:ascii="Cambria Math" w:hAnsi="Cambria Math"/>
                <w:color w:val="000000"/>
                <w:lang w:val="el-GR"/>
              </w:rPr>
            </m:ctrlPr>
          </m:dPr>
          <m:e>
            <m:r>
              <w:rPr>
                <w:rFonts w:ascii="Cambria Math" w:hAnsi="Cambria Math"/>
                <w:color w:val="000000"/>
              </w:rPr>
              <m:t>1-</m:t>
            </m:r>
            <m:sSub>
              <m:sSubPr>
                <m:ctrlPr>
                  <w:rPr>
                    <w:rFonts w:ascii="Cambria Math" w:hAnsi="Cambria Math"/>
                    <w:i/>
                    <w:color w:val="000000"/>
                    <w:lang w:val="el-GR"/>
                  </w:rPr>
                </m:ctrlPr>
              </m:sSubPr>
              <m:e>
                <m:r>
                  <w:rPr>
                    <w:rFonts w:ascii="Cambria Math" w:hAnsi="Cambria Math"/>
                    <w:color w:val="000000"/>
                    <w:lang w:val="el-GR"/>
                  </w:rPr>
                  <m:t>x</m:t>
                </m:r>
                <m:ctrlPr>
                  <w:rPr>
                    <w:rFonts w:ascii="Cambria Math" w:hAnsi="Cambria Math"/>
                    <w:i/>
                    <w:color w:val="000000"/>
                  </w:rPr>
                </m:ctrlPr>
              </m:e>
              <m:sub>
                <m:r>
                  <w:rPr>
                    <w:rFonts w:ascii="Cambria Math" w:hAnsi="Cambria Math"/>
                    <w:color w:val="000000"/>
                    <w:lang w:val="el-GR"/>
                  </w:rPr>
                  <m:t>ij</m:t>
                </m:r>
              </m:sub>
            </m:sSub>
            <m:ctrlPr>
              <w:rPr>
                <w:rFonts w:ascii="Cambria Math" w:hAnsi="Cambria Math"/>
                <w:i/>
                <w:color w:val="000000"/>
                <w:lang w:val="el-GR"/>
              </w:rPr>
            </m:ctrlPr>
          </m:e>
        </m:d>
        <m:r>
          <m:rPr>
            <m:sty m:val="p"/>
          </m:rPr>
          <w:rPr>
            <w:rFonts w:ascii="Cambria Math" w:hAnsi="Cambria Math"/>
            <w:color w:val="000000"/>
          </w:rPr>
          <m:t> ∀</m:t>
        </m:r>
        <m:r>
          <w:rPr>
            <w:rFonts w:ascii="Cambria Math" w:hAnsi="Cambria Math"/>
            <w:color w:val="000000"/>
            <w:lang w:val="el-GR"/>
          </w:rPr>
          <m:t>i</m:t>
        </m:r>
        <m:r>
          <m:rPr>
            <m:sty m:val="p"/>
          </m:rPr>
          <w:rPr>
            <w:rFonts w:ascii="Cambria Math" w:hAnsi="Cambria Math"/>
            <w:color w:val="000000"/>
          </w:rPr>
          <m:t>∈</m:t>
        </m:r>
        <m:d>
          <m:dPr>
            <m:begChr m:val="["/>
            <m:endChr m:val="]"/>
            <m:ctrlPr>
              <w:rPr>
                <w:rFonts w:ascii="Cambria Math" w:hAnsi="Cambria Math"/>
                <w:color w:val="000000"/>
                <w:lang w:val="el-GR"/>
              </w:rPr>
            </m:ctrlPr>
          </m:dPr>
          <m:e>
            <m:r>
              <w:rPr>
                <w:rFonts w:ascii="Cambria Math" w:hAnsi="Cambria Math"/>
                <w:color w:val="000000"/>
              </w:rPr>
              <m:t>2,</m:t>
            </m:r>
            <m:r>
              <w:rPr>
                <w:rFonts w:ascii="Cambria Math" w:hAnsi="Cambria Math"/>
                <w:color w:val="000000"/>
                <w:lang w:val="el-GR"/>
              </w:rPr>
              <m:t>n</m:t>
            </m:r>
            <m:r>
              <w:rPr>
                <w:rFonts w:ascii="Cambria Math" w:hAnsi="Cambria Math"/>
                <w:color w:val="000000"/>
              </w:rPr>
              <m:t>-1</m:t>
            </m:r>
            <m:ctrlPr>
              <w:rPr>
                <w:rFonts w:ascii="Cambria Math" w:hAnsi="Cambria Math"/>
                <w:i/>
                <w:color w:val="000000"/>
                <w:lang w:val="el-GR"/>
              </w:rPr>
            </m:ctrlPr>
          </m:e>
        </m:d>
        <m:r>
          <m:rPr>
            <m:nor/>
          </m:rPr>
          <w:rPr>
            <w:rFonts w:ascii="Cambria Math" w:hAnsi="Cambria Math"/>
            <w:color w:val="000000"/>
          </w:rPr>
          <m:t>\ and </m:t>
        </m:r>
        <m:r>
          <m:rPr>
            <m:sty m:val="p"/>
          </m:rPr>
          <w:rPr>
            <w:rFonts w:ascii="Cambria Math" w:hAnsi="Cambria Math"/>
            <w:color w:val="000000"/>
            <w:lang w:val="el-GR"/>
          </w:rPr>
          <m:t>i</m:t>
        </m:r>
        <m:r>
          <m:rPr>
            <m:sty m:val="p"/>
          </m:rPr>
          <w:rPr>
            <w:rFonts w:ascii="Cambria Math" w:hAnsi="Cambria Math"/>
            <w:color w:val="000000"/>
          </w:rPr>
          <m:t>≠</m:t>
        </m:r>
        <m:r>
          <w:rPr>
            <w:rFonts w:ascii="Cambria Math" w:hAnsi="Cambria Math"/>
            <w:color w:val="000000"/>
            <w:lang w:val="el-GR"/>
          </w:rPr>
          <m:t>j</m:t>
        </m:r>
      </m:oMath>
      <w:r w:rsidR="00297F9D" w:rsidRPr="008B797F">
        <w:rPr>
          <w:color w:val="000000"/>
        </w:rPr>
        <w:t xml:space="preserve"> </w:t>
      </w:r>
      <w:r w:rsidR="00297F9D" w:rsidRPr="008B797F">
        <w:rPr>
          <w:color w:val="000000"/>
        </w:rPr>
        <w:tab/>
      </w:r>
      <w:r w:rsidR="00297F9D" w:rsidRPr="008B797F">
        <w:rPr>
          <w:color w:val="000000"/>
        </w:rPr>
        <w:tab/>
        <w:t>(4)</w:t>
      </w:r>
    </w:p>
    <w:p w:rsidR="008B797F" w:rsidRPr="004A66F8" w:rsidRDefault="008B797F" w:rsidP="00466E7F">
      <w:pPr>
        <w:pStyle w:val="NormalWeb"/>
        <w:spacing w:line="360" w:lineRule="auto"/>
        <w:rPr>
          <w:color w:val="000000"/>
          <w:lang w:val="el-GR"/>
        </w:rPr>
      </w:pPr>
      <w:r w:rsidRPr="004A66F8">
        <w:rPr>
          <w:color w:val="000000"/>
          <w:lang w:val="el-GR"/>
        </w:rPr>
        <w:t>Οι περιορισμοί</w:t>
      </w:r>
      <w:r w:rsidRPr="008B797F">
        <w:rPr>
          <w:color w:val="000000"/>
        </w:rPr>
        <w:t> </w:t>
      </w:r>
      <w:r w:rsidRPr="004A66F8">
        <w:rPr>
          <w:b/>
          <w:bCs/>
          <w:color w:val="000000"/>
          <w:lang w:val="el-GR"/>
        </w:rPr>
        <w:t>(2)</w:t>
      </w:r>
      <w:r w:rsidRPr="008B797F">
        <w:rPr>
          <w:color w:val="000000"/>
        </w:rPr>
        <w:t> </w:t>
      </w:r>
      <w:r w:rsidRPr="004A66F8">
        <w:rPr>
          <w:color w:val="000000"/>
          <w:lang w:val="el-GR"/>
        </w:rPr>
        <w:t>και</w:t>
      </w:r>
      <w:r w:rsidRPr="008B797F">
        <w:rPr>
          <w:color w:val="000000"/>
        </w:rPr>
        <w:t> </w:t>
      </w:r>
      <w:r w:rsidRPr="004A66F8">
        <w:rPr>
          <w:b/>
          <w:bCs/>
          <w:color w:val="000000"/>
          <w:lang w:val="el-GR"/>
        </w:rPr>
        <w:t>(3)</w:t>
      </w:r>
      <w:r w:rsidRPr="008B797F">
        <w:rPr>
          <w:color w:val="000000"/>
        </w:rPr>
        <w:t> </w:t>
      </w:r>
      <w:r w:rsidRPr="004A66F8">
        <w:rPr>
          <w:color w:val="000000"/>
          <w:lang w:val="el-GR"/>
        </w:rPr>
        <w:t>αποτελούνται από σύνολο</w:t>
      </w:r>
      <w:r w:rsidRPr="008B797F">
        <w:rPr>
          <w:color w:val="000000"/>
        </w:rPr>
        <w:t> n </w:t>
      </w:r>
      <w:r w:rsidRPr="004A66F8">
        <w:rPr>
          <w:color w:val="000000"/>
          <w:lang w:val="el-GR"/>
        </w:rPr>
        <w:t>περιορισμών ο καθένας και επιβάλλουν τα εξής: κάθε πόλη να επισκέπτεται ακριβώς μία φορά ως πόλη αναχώρησης και μία φορά ως πόλη άφιξης, αντίστοιχα. Δηλαδή, από κάθε πόλη φεύγει ακριβώς μία διαδρομή και προς κάθε πόλη καταλήγει ακριβώς μία διαδρομή.</w:t>
      </w:r>
    </w:p>
    <w:p w:rsidR="004A66F8" w:rsidRDefault="008B797F" w:rsidP="00466E7F">
      <w:pPr>
        <w:pStyle w:val="NormalWeb"/>
        <w:spacing w:line="360" w:lineRule="auto"/>
        <w:rPr>
          <w:color w:val="000000"/>
          <w:lang w:val="el-GR"/>
        </w:rPr>
      </w:pPr>
      <w:r w:rsidRPr="008B797F">
        <w:rPr>
          <w:color w:val="000000"/>
          <w:lang w:val="el-GR"/>
        </w:rPr>
        <w:t>Ο τελευταίος περιορισμός</w:t>
      </w:r>
      <w:r w:rsidRPr="008B797F">
        <w:rPr>
          <w:color w:val="000000"/>
        </w:rPr>
        <w:t> </w:t>
      </w:r>
      <w:r w:rsidRPr="008B797F">
        <w:rPr>
          <w:b/>
          <w:bCs/>
          <w:color w:val="000000"/>
          <w:lang w:val="el-GR"/>
        </w:rPr>
        <w:t>(4)</w:t>
      </w:r>
      <w:r w:rsidRPr="008B797F">
        <w:rPr>
          <w:color w:val="000000"/>
        </w:rPr>
        <w:t> </w:t>
      </w:r>
      <w:r w:rsidRPr="008B797F">
        <w:rPr>
          <w:color w:val="000000"/>
          <w:lang w:val="el-GR"/>
        </w:rPr>
        <w:t xml:space="preserve">έχει ως στόχο να αποτρέψει την ύπαρξη </w:t>
      </w:r>
      <w:r w:rsidR="004A66F8">
        <w:rPr>
          <w:color w:val="000000"/>
          <w:lang w:val="el-GR"/>
        </w:rPr>
        <w:t>επιμέρους διαδρομών</w:t>
      </w:r>
      <w:r w:rsidRPr="008B797F">
        <w:rPr>
          <w:color w:val="000000"/>
          <w:lang w:val="el-GR"/>
        </w:rPr>
        <w:t xml:space="preserve"> — δηλαδή, κύκλων που δεν περιλαμβάνουν όλες τις πόλεις. Γι' αυτόν τον λόγο, οι δείκτες σε αυτόν τον περιορισμό ξεκινούν από το 2 και φτάνουν έως το</w:t>
      </w:r>
      <w:r w:rsidRPr="008B797F">
        <w:rPr>
          <w:color w:val="000000"/>
        </w:rPr>
        <w:t> n</w:t>
      </w:r>
      <w:r w:rsidRPr="008B797F">
        <w:rPr>
          <w:color w:val="000000"/>
          <w:lang w:val="el-GR"/>
        </w:rPr>
        <w:t>−1.</w:t>
      </w:r>
    </w:p>
    <w:p w:rsidR="008B797F" w:rsidRPr="008B797F" w:rsidRDefault="008B797F" w:rsidP="00466E7F">
      <w:pPr>
        <w:pStyle w:val="NormalWeb"/>
        <w:spacing w:line="360" w:lineRule="auto"/>
        <w:rPr>
          <w:color w:val="000000"/>
          <w:lang w:val="el-GR"/>
        </w:rPr>
      </w:pPr>
      <w:r w:rsidRPr="008B797F">
        <w:rPr>
          <w:b/>
          <w:bCs/>
          <w:color w:val="000000"/>
          <w:lang w:val="el-GR"/>
        </w:rPr>
        <w:t>Αναλυτικ</w:t>
      </w:r>
      <w:r w:rsidR="004A66F8">
        <w:rPr>
          <w:b/>
          <w:bCs/>
          <w:color w:val="000000"/>
          <w:lang w:val="el-GR"/>
        </w:rPr>
        <w:t>ότερα</w:t>
      </w:r>
      <w:r w:rsidRPr="008B797F">
        <w:rPr>
          <w:b/>
          <w:bCs/>
          <w:color w:val="000000"/>
          <w:lang w:val="el-GR"/>
        </w:rPr>
        <w:t>:</w:t>
      </w:r>
    </w:p>
    <w:p w:rsidR="008B797F" w:rsidRPr="008B797F" w:rsidRDefault="008B797F" w:rsidP="00466E7F">
      <w:pPr>
        <w:pStyle w:val="NormalWeb"/>
        <w:numPr>
          <w:ilvl w:val="0"/>
          <w:numId w:val="12"/>
        </w:numPr>
        <w:spacing w:line="360" w:lineRule="auto"/>
        <w:rPr>
          <w:color w:val="000000"/>
          <w:lang w:val="el-GR"/>
        </w:rPr>
      </w:pPr>
      <w:r w:rsidRPr="008B797F">
        <w:rPr>
          <w:color w:val="000000"/>
          <w:lang w:val="el-GR"/>
        </w:rPr>
        <w:t>Η πόλη 1 θεωρείται η αρχική πόλη εκκίνησης και δεν χρειάζεται να περιοριστεί εδώ.</w:t>
      </w:r>
    </w:p>
    <w:p w:rsidR="008B797F" w:rsidRPr="008B797F" w:rsidRDefault="008B797F" w:rsidP="00466E7F">
      <w:pPr>
        <w:pStyle w:val="NormalWeb"/>
        <w:numPr>
          <w:ilvl w:val="0"/>
          <w:numId w:val="12"/>
        </w:numPr>
        <w:spacing w:line="360" w:lineRule="auto"/>
        <w:rPr>
          <w:color w:val="000000"/>
          <w:lang w:val="el-GR"/>
        </w:rPr>
      </w:pPr>
      <w:r w:rsidRPr="008B797F">
        <w:rPr>
          <w:color w:val="000000"/>
          <w:lang w:val="el-GR"/>
        </w:rPr>
        <w:t>Οι βοηθητικές μεταβλητές</w:t>
      </w:r>
      <w:r w:rsidRPr="008B797F">
        <w:rPr>
          <w:color w:val="000000"/>
        </w:rPr>
        <w:t> </w:t>
      </w:r>
      <w:r w:rsidR="00701DCE">
        <w:rPr>
          <w:color w:val="000000"/>
          <w:lang w:val="el-GR"/>
        </w:rPr>
        <w:t>u</w:t>
      </w:r>
      <w:proofErr w:type="spellStart"/>
      <w:r w:rsidR="00701DCE">
        <w:rPr>
          <w:color w:val="000000"/>
          <w:vertAlign w:val="subscript"/>
        </w:rPr>
        <w:t>i</w:t>
      </w:r>
      <w:proofErr w:type="spellEnd"/>
      <w:r w:rsidRPr="008B797F">
        <w:rPr>
          <w:color w:val="000000"/>
          <w:lang w:val="el-GR"/>
        </w:rPr>
        <w:t>​</w:t>
      </w:r>
      <w:r w:rsidRPr="008B797F">
        <w:rPr>
          <w:color w:val="000000"/>
        </w:rPr>
        <w:t> </w:t>
      </w:r>
      <w:r w:rsidRPr="008B797F">
        <w:rPr>
          <w:color w:val="000000"/>
          <w:lang w:val="el-GR"/>
        </w:rPr>
        <w:t>ορίζουν τη θέση επίσκεψης κάθε πόλης στη διαδρομή.</w:t>
      </w:r>
    </w:p>
    <w:p w:rsidR="008B797F" w:rsidRPr="008B797F" w:rsidRDefault="008B797F" w:rsidP="00466E7F">
      <w:pPr>
        <w:pStyle w:val="NormalWeb"/>
        <w:numPr>
          <w:ilvl w:val="0"/>
          <w:numId w:val="12"/>
        </w:numPr>
        <w:spacing w:line="360" w:lineRule="auto"/>
        <w:rPr>
          <w:color w:val="000000"/>
          <w:lang w:val="el-GR"/>
        </w:rPr>
      </w:pPr>
      <w:r w:rsidRPr="008B797F">
        <w:rPr>
          <w:color w:val="000000"/>
          <w:lang w:val="el-GR"/>
        </w:rPr>
        <w:lastRenderedPageBreak/>
        <w:t xml:space="preserve">Με αυτόν τον περιορισμό διασφαλίζουμε ότι η σειρά των επισκέψεων δεν σχηματίζει </w:t>
      </w:r>
      <w:r w:rsidR="00701DCE">
        <w:rPr>
          <w:b/>
          <w:bCs/>
          <w:color w:val="000000"/>
          <w:lang w:val="el-GR"/>
        </w:rPr>
        <w:t>επιμέρους κύκλους</w:t>
      </w:r>
      <w:r w:rsidRPr="008B797F">
        <w:rPr>
          <w:color w:val="000000"/>
          <w:lang w:val="el-GR"/>
        </w:rPr>
        <w:t>, επιτρέποντας όμως την επιστροφή από την τελευταία πόλη πίσω στην αρχική.</w:t>
      </w:r>
    </w:p>
    <w:p w:rsidR="00900307" w:rsidRDefault="008B797F" w:rsidP="0015548B">
      <w:pPr>
        <w:pStyle w:val="NormalWeb"/>
        <w:spacing w:line="360" w:lineRule="auto"/>
        <w:ind w:left="720"/>
        <w:rPr>
          <w:color w:val="000000"/>
          <w:lang w:val="el-GR"/>
        </w:rPr>
      </w:pPr>
      <w:r w:rsidRPr="008B797F">
        <w:rPr>
          <w:color w:val="000000"/>
          <w:lang w:val="el-GR"/>
        </w:rPr>
        <w:t>Για παράδειγμα, αν έχουμε 4 πόλεις, ο περιορισμός αυτός επιτρέπει μια διαδρομή της μορφής</w:t>
      </w:r>
      <w:r w:rsidRPr="008B797F">
        <w:rPr>
          <w:color w:val="000000"/>
        </w:rPr>
        <w:t> </w:t>
      </w:r>
      <w:r w:rsidRPr="008B797F">
        <w:rPr>
          <w:color w:val="000000"/>
          <w:lang w:val="el-GR"/>
        </w:rPr>
        <w:t xml:space="preserve">1→2→3→4→1, δηλαδή επιστροφή από την τελευταία πόλη στην πρώτη, χωρίς να επιτρέψει </w:t>
      </w:r>
      <w:r w:rsidR="00701DCE">
        <w:rPr>
          <w:color w:val="000000"/>
          <w:lang w:val="el-GR"/>
        </w:rPr>
        <w:t>κύκλους</w:t>
      </w:r>
      <w:r w:rsidRPr="008B797F">
        <w:rPr>
          <w:color w:val="000000"/>
          <w:lang w:val="el-GR"/>
        </w:rPr>
        <w:t xml:space="preserve"> όπως</w:t>
      </w:r>
      <w:r w:rsidRPr="008B797F">
        <w:rPr>
          <w:color w:val="000000"/>
        </w:rPr>
        <w:t> </w:t>
      </w:r>
      <w:r w:rsidRPr="008B797F">
        <w:rPr>
          <w:color w:val="000000"/>
          <w:lang w:val="el-GR"/>
        </w:rPr>
        <w:t>2→3→2</w:t>
      </w:r>
      <w:r w:rsidRPr="008B797F">
        <w:rPr>
          <w:color w:val="000000"/>
        </w:rPr>
        <w:t> </w:t>
      </w:r>
      <w:r w:rsidRPr="008B797F">
        <w:rPr>
          <w:color w:val="000000"/>
          <w:lang w:val="el-GR"/>
        </w:rPr>
        <w:t>που δεν περνούν από όλες τις πόλεις.</w:t>
      </w:r>
    </w:p>
    <w:p w:rsidR="0015548B" w:rsidRPr="008B797F" w:rsidRDefault="0015548B" w:rsidP="0015548B">
      <w:pPr>
        <w:pStyle w:val="NormalWeb"/>
        <w:spacing w:line="360" w:lineRule="auto"/>
        <w:ind w:left="720"/>
        <w:rPr>
          <w:color w:val="000000"/>
          <w:lang w:val="el-GR"/>
        </w:rPr>
      </w:pPr>
    </w:p>
    <w:p w:rsidR="0015548B" w:rsidRPr="0015548B" w:rsidRDefault="0015548B" w:rsidP="0015548B">
      <w:pPr>
        <w:pStyle w:val="NormalWeb"/>
        <w:spacing w:line="360" w:lineRule="auto"/>
        <w:rPr>
          <w:b/>
          <w:bCs/>
          <w:color w:val="000000"/>
          <w:sz w:val="28"/>
          <w:szCs w:val="28"/>
          <w:lang w:val="el-GR"/>
        </w:rPr>
      </w:pPr>
      <w:r w:rsidRPr="0015548B">
        <w:rPr>
          <w:b/>
          <w:bCs/>
          <w:color w:val="000000"/>
          <w:sz w:val="28"/>
          <w:szCs w:val="28"/>
          <w:lang w:val="el-GR"/>
        </w:rPr>
        <w:t xml:space="preserve">2.2.2 Μαθηματική Διατύπωση του Μοντέλου </w:t>
      </w:r>
      <w:r w:rsidRPr="0015548B">
        <w:rPr>
          <w:b/>
          <w:bCs/>
          <w:color w:val="000000"/>
          <w:sz w:val="28"/>
          <w:szCs w:val="28"/>
        </w:rPr>
        <w:t>DFJ</w:t>
      </w:r>
    </w:p>
    <w:p w:rsidR="0015548B" w:rsidRPr="0015548B" w:rsidRDefault="0015548B" w:rsidP="0015548B">
      <w:pPr>
        <w:pStyle w:val="NormalWeb"/>
        <w:spacing w:line="360" w:lineRule="auto"/>
        <w:rPr>
          <w:color w:val="000000"/>
          <w:lang w:val="el-GR"/>
        </w:rPr>
      </w:pPr>
      <w:r w:rsidRPr="0015548B">
        <w:rPr>
          <w:color w:val="000000"/>
          <w:lang w:val="el-GR"/>
        </w:rPr>
        <w:t xml:space="preserve">Η προσέγγιση του </w:t>
      </w:r>
      <w:r w:rsidRPr="0015548B">
        <w:rPr>
          <w:color w:val="000000"/>
        </w:rPr>
        <w:t>Dantzig</w:t>
      </w:r>
      <w:r w:rsidRPr="0015548B">
        <w:rPr>
          <w:color w:val="000000"/>
          <w:lang w:val="el-GR"/>
        </w:rPr>
        <w:t>–</w:t>
      </w:r>
      <w:r w:rsidRPr="0015548B">
        <w:rPr>
          <w:color w:val="000000"/>
        </w:rPr>
        <w:t>Fulkerson</w:t>
      </w:r>
      <w:r w:rsidRPr="0015548B">
        <w:rPr>
          <w:color w:val="000000"/>
          <w:lang w:val="el-GR"/>
        </w:rPr>
        <w:t>–</w:t>
      </w:r>
      <w:r w:rsidRPr="0015548B">
        <w:rPr>
          <w:color w:val="000000"/>
        </w:rPr>
        <w:t>Johnson</w:t>
      </w:r>
      <w:r w:rsidRPr="0015548B">
        <w:rPr>
          <w:color w:val="000000"/>
          <w:lang w:val="el-GR"/>
        </w:rPr>
        <w:t xml:space="preserve"> (</w:t>
      </w:r>
      <w:r w:rsidRPr="0015548B">
        <w:rPr>
          <w:color w:val="000000"/>
        </w:rPr>
        <w:t>DFJ</w:t>
      </w:r>
      <w:r w:rsidRPr="0015548B">
        <w:rPr>
          <w:color w:val="000000"/>
          <w:lang w:val="el-GR"/>
        </w:rPr>
        <w:t>) αποτελεί μία από τις κλασικές και ακριβείς μαθηματικές διατυπώσεις του προβλήματος του Πλανόδιου Πωλητή (</w:t>
      </w:r>
      <w:r w:rsidRPr="0015548B">
        <w:rPr>
          <w:color w:val="000000"/>
        </w:rPr>
        <w:t>TSP</w:t>
      </w:r>
      <w:r w:rsidRPr="0015548B">
        <w:rPr>
          <w:color w:val="000000"/>
          <w:lang w:val="el-GR"/>
        </w:rPr>
        <w:t xml:space="preserve">). Όπως και στην περίπτωση της </w:t>
      </w:r>
      <w:r w:rsidRPr="0015548B">
        <w:rPr>
          <w:color w:val="000000"/>
        </w:rPr>
        <w:t>MTZ</w:t>
      </w:r>
      <w:r w:rsidRPr="0015548B">
        <w:rPr>
          <w:color w:val="000000"/>
          <w:lang w:val="el-GR"/>
        </w:rPr>
        <w:t>, το πλήρως συνδεδεμένο γράφημα</w:t>
      </w:r>
      <w:r w:rsidRPr="0015548B">
        <w:rPr>
          <w:color w:val="000000"/>
        </w:rPr>
        <w:t> G</w:t>
      </w:r>
      <w:r w:rsidRPr="0015548B">
        <w:rPr>
          <w:color w:val="000000"/>
          <w:lang w:val="el-GR"/>
        </w:rPr>
        <w:t>=(</w:t>
      </w:r>
      <w:r w:rsidRPr="0015548B">
        <w:rPr>
          <w:color w:val="000000"/>
        </w:rPr>
        <w:t>V</w:t>
      </w:r>
      <w:r w:rsidRPr="0015548B">
        <w:rPr>
          <w:color w:val="000000"/>
          <w:lang w:val="el-GR"/>
        </w:rPr>
        <w:t>,</w:t>
      </w:r>
      <w:r w:rsidRPr="0015548B">
        <w:rPr>
          <w:color w:val="000000"/>
        </w:rPr>
        <w:t>E</w:t>
      </w:r>
      <w:r w:rsidRPr="0015548B">
        <w:rPr>
          <w:color w:val="000000"/>
          <w:lang w:val="el-GR"/>
        </w:rPr>
        <w:t>)</w:t>
      </w:r>
      <w:r w:rsidRPr="0015548B">
        <w:rPr>
          <w:color w:val="000000"/>
        </w:rPr>
        <w:t> </w:t>
      </w:r>
      <w:r w:rsidRPr="0015548B">
        <w:rPr>
          <w:color w:val="000000"/>
          <w:lang w:val="el-GR"/>
        </w:rPr>
        <w:t>έχει κόμβους</w:t>
      </w:r>
      <w:r w:rsidRPr="0015548B">
        <w:rPr>
          <w:color w:val="000000"/>
        </w:rPr>
        <w:t> </w:t>
      </w:r>
      <w:proofErr w:type="spellStart"/>
      <w:r w:rsidRPr="0015548B">
        <w:rPr>
          <w:color w:val="000000"/>
        </w:rPr>
        <w:t>i</w:t>
      </w:r>
      <w:proofErr w:type="spellEnd"/>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V </w:t>
      </w:r>
      <w:r w:rsidRPr="0015548B">
        <w:rPr>
          <w:color w:val="000000"/>
          <w:lang w:val="el-GR"/>
        </w:rPr>
        <w:t>που αντιστοιχούν σε πόλεις, και ακμές</w:t>
      </w:r>
      <w:r w:rsidRPr="0015548B">
        <w:rPr>
          <w:color w:val="000000"/>
        </w:rPr>
        <w:t> </w:t>
      </w:r>
      <w:r w:rsidRPr="0015548B">
        <w:rPr>
          <w:color w:val="000000"/>
          <w:lang w:val="el-GR"/>
        </w:rPr>
        <w:t>(</w:t>
      </w:r>
      <w:proofErr w:type="spellStart"/>
      <w:r w:rsidRPr="0015548B">
        <w:rPr>
          <w:color w:val="000000"/>
        </w:rPr>
        <w:t>i</w:t>
      </w:r>
      <w:proofErr w:type="spellEnd"/>
      <w:r w:rsidRPr="0015548B">
        <w:rPr>
          <w:color w:val="000000"/>
          <w:lang w:val="el-GR"/>
        </w:rPr>
        <w:t>,</w:t>
      </w:r>
      <w:r>
        <w:rPr>
          <w:color w:val="000000"/>
          <w:lang w:val="el-GR"/>
        </w:rPr>
        <w:t xml:space="preserve"> </w:t>
      </w:r>
      <w:r w:rsidRPr="0015548B">
        <w:rPr>
          <w:color w:val="000000"/>
        </w:rPr>
        <w:t>j</w:t>
      </w:r>
      <w:r w:rsidRPr="0015548B">
        <w:rPr>
          <w:color w:val="000000"/>
          <w:lang w:val="el-GR"/>
        </w:rPr>
        <w:t>)</w:t>
      </w:r>
      <w:r>
        <w:rPr>
          <w:color w:val="000000"/>
          <w:lang w:val="el-GR"/>
        </w:rPr>
        <w:t xml:space="preserve"> </w:t>
      </w:r>
      <w:r w:rsidRPr="0015548B">
        <w:rPr>
          <w:rFonts w:ascii="Cambria Math" w:hAnsi="Cambria Math" w:cs="Cambria Math"/>
          <w:color w:val="000000"/>
          <w:lang w:val="el-GR"/>
        </w:rPr>
        <w:t>∈</w:t>
      </w:r>
      <w:r>
        <w:rPr>
          <w:rFonts w:ascii="Cambria Math" w:hAnsi="Cambria Math" w:cs="Cambria Math"/>
          <w:color w:val="000000"/>
          <w:lang w:val="el-GR"/>
        </w:rPr>
        <w:t xml:space="preserve"> </w:t>
      </w:r>
      <w:r w:rsidRPr="0015548B">
        <w:rPr>
          <w:color w:val="000000"/>
        </w:rPr>
        <w:t>E</w:t>
      </w:r>
      <w:r>
        <w:rPr>
          <w:color w:val="000000"/>
          <w:lang w:val="el-GR"/>
        </w:rPr>
        <w:t xml:space="preserve"> </w:t>
      </w:r>
      <w:r w:rsidRPr="0015548B">
        <w:rPr>
          <w:color w:val="000000"/>
          <w:lang w:val="el-GR"/>
        </w:rPr>
        <w:t>με αντίστοιχο κόστος μετακίνησης</w:t>
      </w:r>
      <w:r w:rsidRPr="0015548B">
        <w:rPr>
          <w:color w:val="000000"/>
        </w:rPr>
        <w:t> </w:t>
      </w:r>
      <w:proofErr w:type="spellStart"/>
      <w:r>
        <w:rPr>
          <w:color w:val="000000"/>
        </w:rPr>
        <w:t>c</w:t>
      </w:r>
      <w:r>
        <w:rPr>
          <w:color w:val="000000"/>
          <w:vertAlign w:val="subscript"/>
        </w:rPr>
        <w:t>ij</w:t>
      </w:r>
      <w:proofErr w:type="spellEnd"/>
      <w:r w:rsidRPr="0015548B">
        <w:rPr>
          <w:color w:val="000000"/>
          <w:lang w:val="el-GR"/>
        </w:rPr>
        <w:t>​.</w:t>
      </w:r>
    </w:p>
    <w:p w:rsidR="0015548B" w:rsidRPr="0015548B" w:rsidRDefault="0015548B" w:rsidP="0015548B">
      <w:pPr>
        <w:pStyle w:val="NormalWeb"/>
        <w:spacing w:line="360" w:lineRule="auto"/>
        <w:rPr>
          <w:color w:val="000000"/>
          <w:lang w:val="el-GR"/>
        </w:rPr>
      </w:pPr>
      <w:r w:rsidRPr="0015548B">
        <w:rPr>
          <w:color w:val="000000"/>
          <w:lang w:val="el-GR"/>
        </w:rPr>
        <w:t>Οι δυαδικές μεταβλητές ορίζονται ως εξής:</w:t>
      </w:r>
    </w:p>
    <w:p w:rsidR="0015548B" w:rsidRPr="0015548B" w:rsidRDefault="0015548B" w:rsidP="0015548B">
      <w:pPr>
        <w:pStyle w:val="NormalWeb"/>
        <w:numPr>
          <w:ilvl w:val="0"/>
          <w:numId w:val="11"/>
        </w:numPr>
        <w:rPr>
          <w:color w:val="000000"/>
          <w:lang w:val="el-GR"/>
        </w:rPr>
      </w:pPr>
      <w:proofErr w:type="spellStart"/>
      <w:r w:rsidRPr="0015548B">
        <w:rPr>
          <w:color w:val="000000"/>
        </w:rPr>
        <w:t>x</w:t>
      </w:r>
      <w:r w:rsidRPr="0015548B">
        <w:rPr>
          <w:color w:val="000000"/>
          <w:vertAlign w:val="subscript"/>
        </w:rPr>
        <w:t>ij</w:t>
      </w:r>
      <w:proofErr w:type="spellEnd"/>
      <w:r w:rsidRPr="0015548B">
        <w:rPr>
          <w:color w:val="000000"/>
          <w:vertAlign w:val="subscript"/>
          <w:lang w:val="el-GR"/>
        </w:rPr>
        <w:t xml:space="preserve"> </w:t>
      </w:r>
      <w:r w:rsidRPr="0015548B">
        <w:rPr>
          <w:rFonts w:ascii="Cambria Math" w:hAnsi="Cambria Math" w:cs="Cambria Math"/>
          <w:color w:val="000000"/>
          <w:lang w:val="el-GR"/>
        </w:rPr>
        <w:t>∈</w:t>
      </w:r>
      <w:r w:rsidRPr="0015548B">
        <w:rPr>
          <w:color w:val="000000"/>
          <w:lang w:val="el-GR"/>
        </w:rPr>
        <w:t xml:space="preserve"> {0,1): είναι 1 αν ο πωλητής μετακινηθεί από την πόλη</w:t>
      </w:r>
      <w:r w:rsidRPr="0015548B">
        <w:rPr>
          <w:color w:val="000000"/>
        </w:rPr>
        <w:t> </w:t>
      </w:r>
      <w:proofErr w:type="spellStart"/>
      <w:r w:rsidRPr="0015548B">
        <w:rPr>
          <w:color w:val="000000"/>
        </w:rPr>
        <w:t>i</w:t>
      </w:r>
      <w:proofErr w:type="spellEnd"/>
      <w:r w:rsidRPr="0015548B">
        <w:rPr>
          <w:color w:val="000000"/>
        </w:rPr>
        <w:t> </w:t>
      </w:r>
      <w:r w:rsidRPr="0015548B">
        <w:rPr>
          <w:color w:val="000000"/>
          <w:lang w:val="el-GR"/>
        </w:rPr>
        <w:t>στην πόλη</w:t>
      </w:r>
      <w:r w:rsidRPr="0015548B">
        <w:rPr>
          <w:color w:val="000000"/>
        </w:rPr>
        <w:t> j</w:t>
      </w:r>
      <w:r w:rsidRPr="0015548B">
        <w:rPr>
          <w:color w:val="000000"/>
          <w:lang w:val="el-GR"/>
        </w:rPr>
        <w:t>, αλλιώς 0.</w:t>
      </w:r>
    </w:p>
    <w:p w:rsidR="00F75BEF" w:rsidRDefault="0015548B" w:rsidP="0015548B">
      <w:pPr>
        <w:pStyle w:val="NormalWeb"/>
        <w:spacing w:line="360" w:lineRule="auto"/>
        <w:rPr>
          <w:color w:val="000000"/>
          <w:lang w:val="el-GR"/>
        </w:rPr>
      </w:pPr>
      <w:r w:rsidRPr="0015548B">
        <w:rPr>
          <w:color w:val="000000"/>
          <w:lang w:val="el-GR"/>
        </w:rPr>
        <w:t>Το πρόβλημα διατυπώνεται ως εξής</w:t>
      </w:r>
      <w:r w:rsidR="00F75BEF" w:rsidRPr="00F75BEF">
        <w:rPr>
          <w:color w:val="000000"/>
          <w:lang w:val="el-GR"/>
        </w:rPr>
        <w:t>:</w:t>
      </w:r>
    </w:p>
    <w:p w:rsidR="00F75BEF" w:rsidRDefault="00F75BEF" w:rsidP="00F75BEF">
      <w:pPr>
        <w:pStyle w:val="NormalWeb"/>
        <w:spacing w:line="360" w:lineRule="auto"/>
        <w:rPr>
          <w:color w:val="000000"/>
          <w:lang w:val="el-GR"/>
        </w:rPr>
      </w:pPr>
      <w:r>
        <w:rPr>
          <w:color w:val="000000"/>
          <w:lang w:val="el-GR"/>
        </w:rPr>
        <w:tab/>
      </w:r>
      <m:oMath>
        <m:func>
          <m:funcPr>
            <m:ctrlPr>
              <w:rPr>
                <w:rFonts w:ascii="Cambria Math" w:hAnsi="Cambria Math"/>
                <w:color w:val="000000"/>
                <w:lang w:val="el-GR"/>
              </w:rPr>
            </m:ctrlPr>
          </m:funcPr>
          <m:fName>
            <m:r>
              <m:rPr>
                <m:sty m:val="p"/>
              </m:rPr>
              <w:rPr>
                <w:rFonts w:ascii="Cambria Math" w:hAnsi="Cambria Math"/>
                <w:color w:val="000000"/>
                <w:lang w:val="el-GR"/>
              </w:rPr>
              <m:t>min</m:t>
            </m:r>
          </m:fName>
          <m:e>
            <m:nary>
              <m:naryPr>
                <m:chr m:val="∑"/>
                <m:ctrlPr>
                  <w:rPr>
                    <w:rFonts w:ascii="Cambria Math" w:hAnsi="Cambria Math"/>
                    <w:iCs/>
                    <w:color w:val="000000"/>
                    <w:lang w:val="el-GR"/>
                  </w:rPr>
                </m:ctrlPr>
              </m:naryPr>
              <m:sub>
                <m:r>
                  <w:rPr>
                    <w:rFonts w:ascii="Cambria Math" w:hAnsi="Cambria Math"/>
                    <w:color w:val="000000"/>
                    <w:lang w:val="el-GR"/>
                  </w:rPr>
                  <m:t>i</m:t>
                </m:r>
                <m:r>
                  <w:rPr>
                    <w:rFonts w:ascii="Cambria Math" w:hAnsi="Cambria Math"/>
                    <w:color w:val="000000"/>
                    <w:lang w:val="el-GR"/>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nary>
                  <m:naryPr>
                    <m:chr m:val="∑"/>
                    <m:ctrlPr>
                      <w:rPr>
                        <w:rFonts w:ascii="Cambria Math" w:hAnsi="Cambria Math"/>
                        <w:iCs/>
                        <w:color w:val="000000"/>
                        <w:lang w:val="el-GR"/>
                      </w:rPr>
                    </m:ctrlPr>
                  </m:naryPr>
                  <m:sub>
                    <m:r>
                      <w:rPr>
                        <w:rFonts w:ascii="Cambria Math" w:hAnsi="Cambria Math"/>
                        <w:color w:val="000000"/>
                        <w:lang w:val="el-GR"/>
                      </w:rPr>
                      <m:t>j</m:t>
                    </m:r>
                    <m:r>
                      <w:rPr>
                        <w:rFonts w:ascii="Cambria Math" w:hAnsi="Cambria Math"/>
                        <w:color w:val="000000"/>
                        <w:lang w:val="el-GR"/>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c</m:t>
                        </m:r>
                      </m:e>
                      <m:sub>
                        <m:r>
                          <w:rPr>
                            <w:rFonts w:ascii="Cambria Math" w:hAnsi="Cambria Math"/>
                            <w:color w:val="000000"/>
                            <w:lang w:val="el-GR"/>
                          </w:rPr>
                          <m:t>ij</m:t>
                        </m:r>
                      </m:sub>
                    </m:sSub>
                    <m:sSub>
                      <m:sSubPr>
                        <m:ctrlPr>
                          <w:rPr>
                            <w:rFonts w:ascii="Cambria Math" w:hAnsi="Cambria Math"/>
                            <w:i/>
                            <w:color w:val="000000"/>
                            <w:lang w:val="el-GR"/>
                          </w:rPr>
                        </m:ctrlPr>
                      </m:sSubPr>
                      <m:e>
                        <m:r>
                          <w:rPr>
                            <w:rFonts w:ascii="Cambria Math" w:hAnsi="Cambria Math"/>
                            <w:color w:val="000000"/>
                            <w:lang w:val="el-GR"/>
                          </w:rPr>
                          <m:t>x</m:t>
                        </m:r>
                        <m:ctrlPr>
                          <w:rPr>
                            <w:rFonts w:ascii="Cambria Math" w:hAnsi="Cambria Math"/>
                            <w:i/>
                            <w:iCs/>
                            <w:color w:val="000000"/>
                            <w:lang w:val="el-GR"/>
                          </w:rPr>
                        </m:ctrlPr>
                      </m:e>
                      <m:sub>
                        <m:r>
                          <w:rPr>
                            <w:rFonts w:ascii="Cambria Math" w:hAnsi="Cambria Math"/>
                            <w:color w:val="000000"/>
                            <w:lang w:val="el-GR"/>
                          </w:rPr>
                          <m:t>ij</m:t>
                        </m:r>
                      </m:sub>
                    </m:sSub>
                    <m:ctrlPr>
                      <w:rPr>
                        <w:rFonts w:ascii="Cambria Math" w:hAnsi="Cambria Math"/>
                        <w:i/>
                        <w:color w:val="000000"/>
                        <w:lang w:val="el-GR"/>
                      </w:rPr>
                    </m:ctrlPr>
                  </m:e>
                </m:nary>
              </m:e>
            </m:nary>
          </m:e>
        </m:func>
      </m:oMath>
      <w:r w:rsidRPr="00504490">
        <w:rPr>
          <w:color w:val="000000"/>
          <w:lang w:val="el-GR"/>
        </w:rPr>
        <w:t xml:space="preserve"> </w:t>
      </w:r>
      <w:r>
        <w:rPr>
          <w:color w:val="000000"/>
          <w:lang w:val="el-GR"/>
        </w:rPr>
        <w:t xml:space="preserve">       </w:t>
      </w:r>
      <w:r w:rsidRPr="00504490">
        <w:rPr>
          <w:color w:val="000000"/>
          <w:lang w:val="el-GR"/>
        </w:rPr>
        <w:t xml:space="preserve">  (1)</w:t>
      </w:r>
    </w:p>
    <w:p w:rsidR="00F75BEF" w:rsidRPr="009C0F33" w:rsidRDefault="00F75BEF" w:rsidP="00F75BEF">
      <w:pPr>
        <w:pStyle w:val="NormalWeb"/>
        <w:spacing w:line="360" w:lineRule="auto"/>
        <w:rPr>
          <w:b/>
          <w:bCs/>
          <w:color w:val="000000"/>
          <w:lang w:val="el-GR"/>
        </w:rPr>
      </w:pPr>
      <w:r w:rsidRPr="009C0F33">
        <w:rPr>
          <w:b/>
          <w:bCs/>
          <w:color w:val="000000"/>
          <w:lang w:val="el-GR"/>
        </w:rPr>
        <w:t>Υπό τους περιορισμούς:</w:t>
      </w:r>
    </w:p>
    <w:p w:rsidR="00F75BEF" w:rsidRPr="00F75BEF" w:rsidRDefault="00F75BEF" w:rsidP="00F75BEF">
      <w:pPr>
        <w:pStyle w:val="NormalWeb"/>
        <w:spacing w:line="360" w:lineRule="auto"/>
        <w:rPr>
          <w:color w:val="000000"/>
          <w:lang w:val="el-GR"/>
        </w:rPr>
      </w:pPr>
      <w:r w:rsidRPr="00F75BEF">
        <w:rPr>
          <w:color w:val="000000"/>
          <w:lang w:val="el-GR"/>
        </w:rPr>
        <w:t>Κάθε πόλη πρέπει να επισκεφθεί ακριβώς μία φορά ως πόλη άφιξης</w:t>
      </w:r>
    </w:p>
    <w:p w:rsidR="00F75BEF" w:rsidRPr="009C0F33" w:rsidRDefault="009C0F33" w:rsidP="00F75BEF">
      <w:pPr>
        <w:pStyle w:val="NormalWeb"/>
        <w:ind w:left="720"/>
        <w:rPr>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lang w:val="el-GR"/>
              </w:rPr>
              <m:t>=</m:t>
            </m:r>
            <m:r>
              <w:rPr>
                <w:rFonts w:ascii="Cambria Math" w:hAnsi="Cambria Math"/>
                <w:color w:val="000000"/>
                <w:lang w:val="el-GR"/>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color w:val="000000"/>
          <w:lang w:val="el-GR"/>
        </w:rPr>
        <w:t xml:space="preserve"> </w:t>
      </w:r>
      <w:r w:rsidR="00F75BEF" w:rsidRPr="00F75BEF">
        <w:rPr>
          <w:color w:val="000000"/>
          <w:lang w:val="el-GR"/>
        </w:rPr>
        <w:tab/>
        <w:t xml:space="preserve">     (2)</w:t>
      </w:r>
    </w:p>
    <w:p w:rsidR="00F75BEF" w:rsidRPr="00F75BEF" w:rsidRDefault="00F75BEF" w:rsidP="00F75BEF">
      <w:pPr>
        <w:pStyle w:val="NormalWeb"/>
        <w:rPr>
          <w:color w:val="000000"/>
          <w:lang w:val="el-GR"/>
        </w:rPr>
      </w:pPr>
      <w:r w:rsidRPr="00F75BEF">
        <w:rPr>
          <w:color w:val="000000"/>
          <w:lang w:val="el-GR"/>
        </w:rPr>
        <w:t xml:space="preserve">Κάθε πόλη πρέπει να επισκεφθεί ακριβώς μία φορά ως πόλη </w:t>
      </w:r>
      <w:r w:rsidRPr="00F75BEF">
        <w:rPr>
          <w:color w:val="000000"/>
          <w:lang w:val="el-GR"/>
        </w:rPr>
        <w:t>αναχώρησης</w:t>
      </w:r>
    </w:p>
    <w:p w:rsidR="00F75BEF" w:rsidRPr="00F75BEF" w:rsidRDefault="009C0F33" w:rsidP="00F75BEF">
      <w:pPr>
        <w:pStyle w:val="NormalWeb"/>
        <w:ind w:left="720"/>
        <w:rPr>
          <w:b/>
          <w:bCs/>
          <w:color w:val="000000"/>
          <w:lang w:val="el-GR"/>
        </w:rPr>
      </w:pPr>
      <m:oMath>
        <m:nary>
          <m:naryPr>
            <m:chr m:val="∑"/>
            <m:ctrlPr>
              <w:rPr>
                <w:rFonts w:ascii="Cambria Math" w:hAnsi="Cambria Math"/>
                <w:color w:val="000000"/>
                <w:lang w:val="el-GR"/>
              </w:rPr>
            </m:ctrlPr>
          </m:naryPr>
          <m:sub>
            <m:r>
              <w:rPr>
                <w:rFonts w:ascii="Cambria Math" w:hAnsi="Cambria Math"/>
                <w:color w:val="000000"/>
                <w:lang w:val="el-GR"/>
              </w:rPr>
              <m:t>j</m:t>
            </m:r>
            <m:r>
              <w:rPr>
                <w:rFonts w:ascii="Cambria Math" w:hAnsi="Cambria Math"/>
                <w:color w:val="000000"/>
                <w:lang w:val="el-GR"/>
              </w:rPr>
              <m:t>=</m:t>
            </m:r>
            <m:r>
              <w:rPr>
                <w:rFonts w:ascii="Cambria Math" w:hAnsi="Cambria Math"/>
                <w:color w:val="000000"/>
                <w:lang w:val="el-GR"/>
              </w:rPr>
              <m:t>1</m:t>
            </m:r>
            <m:ctrlPr>
              <w:rPr>
                <w:rFonts w:ascii="Cambria Math" w:hAnsi="Cambria Math"/>
                <w:i/>
                <w:color w:val="000000"/>
                <w:lang w:val="el-GR"/>
              </w:rPr>
            </m:ctrlPr>
          </m:sub>
          <m:sup>
            <m:r>
              <w:rPr>
                <w:rFonts w:ascii="Cambria Math" w:hAnsi="Cambria Math"/>
                <w:color w:val="000000"/>
                <w:lang w:val="el-GR"/>
              </w:rPr>
              <m:t>n</m:t>
            </m:r>
            <m:ctrlPr>
              <w:rPr>
                <w:rFonts w:ascii="Cambria Math" w:hAnsi="Cambria Math"/>
                <w:i/>
                <w:color w:val="000000"/>
                <w:lang w:val="el-GR"/>
              </w:rPr>
            </m:ctrlPr>
          </m:sup>
          <m:e>
            <m:sSub>
              <m:sSubPr>
                <m:ctrlPr>
                  <w:rPr>
                    <w:rFonts w:ascii="Cambria Math" w:hAnsi="Cambria Math"/>
                    <w:i/>
                    <w:color w:val="000000"/>
                    <w:lang w:val="el-GR"/>
                  </w:rPr>
                </m:ctrlPr>
              </m:sSubPr>
              <m:e>
                <m:r>
                  <w:rPr>
                    <w:rFonts w:ascii="Cambria Math" w:hAnsi="Cambria Math"/>
                    <w:color w:val="000000"/>
                    <w:lang w:val="el-GR"/>
                  </w:rPr>
                  <m:t>x</m:t>
                </m:r>
              </m:e>
              <m:sub>
                <m:r>
                  <w:rPr>
                    <w:rFonts w:ascii="Cambria Math" w:hAnsi="Cambria Math"/>
                    <w:color w:val="000000"/>
                    <w:lang w:val="el-GR"/>
                  </w:rPr>
                  <m:t>ij</m:t>
                </m:r>
              </m:sub>
            </m:sSub>
            <m:ctrlPr>
              <w:rPr>
                <w:rFonts w:ascii="Cambria Math" w:hAnsi="Cambria Math"/>
                <w:i/>
                <w:color w:val="000000"/>
                <w:lang w:val="el-GR"/>
              </w:rPr>
            </m:ctrlPr>
          </m:e>
        </m:nary>
        <m:r>
          <w:rPr>
            <w:rFonts w:ascii="Cambria Math" w:hAnsi="Cambria Math"/>
            <w:color w:val="000000"/>
            <w:lang w:val="el-GR"/>
          </w:rPr>
          <m:t>=1</m:t>
        </m:r>
        <m:r>
          <m:rPr>
            <m:sty m:val="p"/>
          </m:rPr>
          <w:rPr>
            <w:rFonts w:ascii="Cambria Math" w:hAnsi="Cambria Math"/>
            <w:color w:val="000000"/>
            <w:lang w:val="el-GR"/>
          </w:rPr>
          <m:t> ∀</m:t>
        </m:r>
        <m:r>
          <w:rPr>
            <w:rFonts w:ascii="Cambria Math" w:hAnsi="Cambria Math"/>
            <w:color w:val="000000"/>
            <w:lang w:val="el-GR"/>
          </w:rPr>
          <m:t>i</m:t>
        </m:r>
        <m:r>
          <m:rPr>
            <m:sty m:val="p"/>
          </m:rPr>
          <w:rPr>
            <w:rFonts w:ascii="Cambria Math" w:hAnsi="Cambria Math"/>
            <w:color w:val="000000"/>
            <w:lang w:val="el-GR"/>
          </w:rPr>
          <m:t>∈</m:t>
        </m:r>
        <m:r>
          <m:rPr>
            <m:lit/>
          </m:rPr>
          <w:rPr>
            <w:rFonts w:ascii="Cambria Math" w:hAnsi="Cambria Math"/>
            <w:color w:val="000000"/>
            <w:lang w:val="el-GR"/>
          </w:rPr>
          <m:t>{</m:t>
        </m:r>
        <m:r>
          <w:rPr>
            <w:rFonts w:ascii="Cambria Math" w:hAnsi="Cambria Math"/>
            <w:color w:val="000000"/>
            <w:lang w:val="el-GR"/>
          </w:rPr>
          <m:t>1,</m:t>
        </m:r>
        <m:r>
          <m:rPr>
            <m:sty m:val="p"/>
          </m:rPr>
          <w:rPr>
            <w:rFonts w:ascii="Cambria Math" w:hAnsi="Cambria Math"/>
            <w:color w:val="000000"/>
            <w:lang w:val="el-GR"/>
          </w:rPr>
          <m:t>…</m:t>
        </m:r>
        <m:r>
          <w:rPr>
            <w:rFonts w:ascii="Cambria Math" w:hAnsi="Cambria Math"/>
            <w:color w:val="000000"/>
            <w:lang w:val="el-GR"/>
          </w:rPr>
          <m:t>,</m:t>
        </m:r>
        <m:r>
          <m:rPr>
            <m:sty m:val="p"/>
          </m:rPr>
          <w:rPr>
            <w:rFonts w:ascii="Cambria Math" w:hAnsi="Cambria Math"/>
            <w:color w:val="000000"/>
            <w:lang w:val="el-GR"/>
          </w:rPr>
          <m:t>n</m:t>
        </m:r>
        <m:r>
          <m:rPr>
            <m:lit/>
          </m:rPr>
          <w:rPr>
            <w:rFonts w:ascii="Cambria Math" w:hAnsi="Cambria Math"/>
            <w:color w:val="000000"/>
            <w:lang w:val="el-GR"/>
          </w:rPr>
          <m:t>}</m:t>
        </m:r>
      </m:oMath>
      <w:r w:rsidR="00F75BEF" w:rsidRPr="00F75BEF">
        <w:rPr>
          <w:b/>
          <w:bCs/>
          <w:color w:val="000000"/>
          <w:lang w:val="el-GR"/>
        </w:rPr>
        <w:tab/>
      </w:r>
      <w:r w:rsidR="00F75BEF" w:rsidRPr="00F75BEF">
        <w:rPr>
          <w:color w:val="000000"/>
          <w:lang w:val="el-GR"/>
        </w:rPr>
        <w:t xml:space="preserve">    </w:t>
      </w:r>
      <w:r w:rsidR="00F75BEF" w:rsidRPr="009C0F33">
        <w:rPr>
          <w:color w:val="000000"/>
          <w:lang w:val="el-GR"/>
        </w:rPr>
        <w:t xml:space="preserve"> </w:t>
      </w:r>
      <w:r w:rsidR="00F75BEF" w:rsidRPr="009C0F33">
        <w:rPr>
          <w:color w:val="000000"/>
          <w:lang w:val="el-GR"/>
        </w:rPr>
        <w:tab/>
        <w:t xml:space="preserve">     </w:t>
      </w:r>
      <w:r w:rsidR="00F75BEF" w:rsidRPr="00F75BEF">
        <w:rPr>
          <w:color w:val="000000"/>
          <w:lang w:val="el-GR"/>
        </w:rPr>
        <w:t>(3)</w:t>
      </w:r>
    </w:p>
    <w:p w:rsidR="007803E9" w:rsidRDefault="009C0F33" w:rsidP="009C0F33">
      <w:pPr>
        <w:pStyle w:val="NormalWeb"/>
        <w:spacing w:line="360" w:lineRule="auto"/>
        <w:rPr>
          <w:color w:val="000000"/>
          <w:lang w:val="el-GR"/>
        </w:rPr>
      </w:pPr>
      <w:r>
        <w:rPr>
          <w:color w:val="000000"/>
          <w:lang w:val="el-GR"/>
        </w:rPr>
        <w:t>Αποτροπή επιμέρους κύκλων</w:t>
      </w:r>
    </w:p>
    <w:p w:rsidR="00FC7808" w:rsidRDefault="007803E9" w:rsidP="009C0F33">
      <w:pPr>
        <w:pStyle w:val="NormalWeb"/>
        <w:spacing w:line="360" w:lineRule="auto"/>
        <w:rPr>
          <w:color w:val="000000"/>
          <w:lang w:val="el-GR"/>
        </w:rPr>
      </w:pPr>
      <w:r w:rsidRPr="007803E9">
        <w:rPr>
          <w:color w:val="000000"/>
          <w:lang w:val="el-GR"/>
        </w:rPr>
        <w:t xml:space="preserve">          </w:t>
      </w:r>
      <m:oMath>
        <m:nary>
          <m:naryPr>
            <m:chr m:val="∑"/>
            <m:supHide m:val="1"/>
            <m:ctrlPr>
              <w:rPr>
                <w:rFonts w:ascii="Cambria Math" w:hAnsi="Cambria Math"/>
                <w:color w:val="000000"/>
                <w:lang w:val="el-GR"/>
              </w:rPr>
            </m:ctrlPr>
          </m:naryPr>
          <m:sub>
            <m:r>
              <m:rPr>
                <m:sty m:val="p"/>
              </m:rPr>
              <w:rPr>
                <w:rFonts w:ascii="Cambria Math" w:hAnsi="Cambria Math"/>
                <w:color w:val="000000"/>
                <w:lang w:val="el-GR"/>
              </w:rPr>
              <m:t>i</m:t>
            </m:r>
            <m:r>
              <m:rPr>
                <m:sty m:val="p"/>
              </m:rPr>
              <w:rPr>
                <w:rFonts w:ascii="Cambria Math" w:hAnsi="Cambria Math"/>
                <w:color w:val="000000"/>
                <w:lang w:val="el-GR"/>
              </w:rPr>
              <m:t>∈</m:t>
            </m:r>
            <m:r>
              <m:rPr>
                <m:sty m:val="p"/>
              </m:rPr>
              <w:rPr>
                <w:rFonts w:ascii="Cambria Math" w:hAnsi="Cambria Math"/>
                <w:color w:val="000000"/>
                <w:lang w:val="el-GR"/>
              </w:rPr>
              <m:t>Q</m:t>
            </m:r>
          </m:sub>
          <m:sup/>
          <m:e>
            <m:nary>
              <m:naryPr>
                <m:chr m:val="∑"/>
                <m:supHide m:val="1"/>
                <m:ctrlPr>
                  <w:rPr>
                    <w:rFonts w:ascii="Cambria Math" w:hAnsi="Cambria Math"/>
                    <w:color w:val="000000"/>
                    <w:lang w:val="el-GR"/>
                  </w:rPr>
                </m:ctrlPr>
              </m:naryPr>
              <m:sub>
                <m:r>
                  <m:rPr>
                    <m:sty m:val="p"/>
                  </m:rPr>
                  <w:rPr>
                    <w:rFonts w:ascii="Cambria Math" w:hAnsi="Cambria Math"/>
                    <w:color w:val="000000"/>
                    <w:lang w:val="el-GR"/>
                  </w:rPr>
                  <m:t>j</m:t>
                </m:r>
                <m:r>
                  <m:rPr>
                    <m:sty m:val="p"/>
                  </m:rPr>
                  <w:rPr>
                    <w:rFonts w:ascii="Cambria Math" w:hAnsi="Cambria Math"/>
                    <w:color w:val="000000"/>
                    <w:lang w:val="el-GR"/>
                  </w:rPr>
                  <m:t>∈</m:t>
                </m:r>
                <m:r>
                  <m:rPr>
                    <m:sty m:val="p"/>
                  </m:rPr>
                  <w:rPr>
                    <w:rFonts w:ascii="Cambria Math" w:hAnsi="Cambria Math"/>
                    <w:color w:val="000000"/>
                    <w:lang w:val="el-GR"/>
                  </w:rPr>
                  <m:t>Qj</m:t>
                </m:r>
                <m:r>
                  <m:rPr>
                    <m:sty m:val="p"/>
                  </m:rPr>
                  <w:rPr>
                    <w:rFonts w:ascii="Cambria Math" w:hAnsi="Cambria Math"/>
                    <w:color w:val="000000"/>
                    <w:lang w:val="el-GR"/>
                  </w:rPr>
                  <m:t>≠</m:t>
                </m:r>
                <m:r>
                  <m:rPr>
                    <m:sty m:val="p"/>
                  </m:rPr>
                  <w:rPr>
                    <w:rFonts w:ascii="Cambria Math" w:hAnsi="Cambria Math"/>
                    <w:color w:val="000000"/>
                    <w:lang w:val="el-GR"/>
                  </w:rPr>
                  <m:t>i</m:t>
                </m:r>
              </m:sub>
              <m:sup/>
              <m:e>
                <m:sSub>
                  <m:sSubPr>
                    <m:ctrlPr>
                      <w:rPr>
                        <w:rFonts w:ascii="Cambria Math" w:hAnsi="Cambria Math"/>
                        <w:color w:val="000000"/>
                        <w:lang w:val="el-GR"/>
                      </w:rPr>
                    </m:ctrlPr>
                  </m:sSubPr>
                  <m:e>
                    <m:r>
                      <m:rPr>
                        <m:sty m:val="p"/>
                      </m:rPr>
                      <w:rPr>
                        <w:rFonts w:ascii="Cambria Math" w:hAnsi="Cambria Math"/>
                        <w:color w:val="000000"/>
                        <w:lang w:val="el-GR"/>
                      </w:rPr>
                      <m:t>x</m:t>
                    </m:r>
                  </m:e>
                  <m:sub>
                    <m:r>
                      <m:rPr>
                        <m:sty m:val="p"/>
                      </m:rPr>
                      <w:rPr>
                        <w:rFonts w:ascii="Cambria Math" w:hAnsi="Cambria Math"/>
                        <w:color w:val="000000"/>
                        <w:lang w:val="el-GR"/>
                      </w:rPr>
                      <m:t>ij</m:t>
                    </m:r>
                  </m:sub>
                </m:sSub>
              </m:e>
            </m:nary>
          </m:e>
        </m:nary>
        <m:r>
          <m:rPr>
            <m:sty m:val="p"/>
          </m:rPr>
          <w:rPr>
            <w:rFonts w:ascii="Cambria Math" w:hAnsi="Cambria Math"/>
            <w:color w:val="000000"/>
            <w:lang w:val="el-GR"/>
          </w:rPr>
          <m:t>≤</m:t>
        </m:r>
        <m:d>
          <m:dPr>
            <m:begChr m:val="|"/>
            <m:endChr m:val="|"/>
            <m:ctrlPr>
              <w:rPr>
                <w:rFonts w:ascii="Cambria Math" w:hAnsi="Cambria Math"/>
                <w:color w:val="000000"/>
                <w:lang w:val="el-GR"/>
              </w:rPr>
            </m:ctrlPr>
          </m:dPr>
          <m:e>
            <m:r>
              <m:rPr>
                <m:sty m:val="p"/>
              </m:rPr>
              <w:rPr>
                <w:rFonts w:ascii="Cambria Math" w:hAnsi="Cambria Math"/>
                <w:color w:val="000000"/>
                <w:lang w:val="el-GR"/>
              </w:rPr>
              <m:t>Q</m:t>
            </m:r>
          </m:e>
        </m:d>
        <m:r>
          <m:rPr>
            <m:sty m:val="p"/>
          </m:rPr>
          <w:rPr>
            <w:rFonts w:ascii="Cambria Math" w:hAnsi="Cambria Math"/>
            <w:color w:val="000000"/>
            <w:lang w:val="el-GR"/>
          </w:rPr>
          <m:t>-1 ∀Q</m:t>
        </m:r>
        <m:r>
          <m:rPr>
            <m:sty m:val="p"/>
          </m:rPr>
          <w:rPr>
            <w:rFonts w:ascii="Cambria Math" w:hAnsi="Cambria Math"/>
            <w:color w:val="000000"/>
            <w:lang w:val="el-GR"/>
          </w:rPr>
          <m:t>⊊</m:t>
        </m:r>
        <m:r>
          <m:rPr>
            <m:lit/>
            <m:sty m:val="p"/>
          </m:rPr>
          <w:rPr>
            <w:rFonts w:ascii="Cambria Math" w:hAnsi="Cambria Math"/>
            <w:color w:val="000000"/>
            <w:lang w:val="el-GR"/>
          </w:rPr>
          <m:t>{</m:t>
        </m:r>
        <m:r>
          <m:rPr>
            <m:sty m:val="p"/>
          </m:rPr>
          <w:rPr>
            <w:rFonts w:ascii="Cambria Math" w:hAnsi="Cambria Math"/>
            <w:color w:val="000000"/>
            <w:lang w:val="el-GR"/>
          </w:rPr>
          <m:t>1,…,</m:t>
        </m:r>
        <m:r>
          <w:rPr>
            <w:rFonts w:ascii="Cambria Math" w:hAnsi="Cambria Math"/>
            <w:color w:val="000000"/>
            <w:lang w:val="el-GR"/>
          </w:rPr>
          <m:t>n</m:t>
        </m:r>
        <m:r>
          <m:rPr>
            <m:lit/>
            <m:sty m:val="p"/>
          </m:rPr>
          <w:rPr>
            <w:rFonts w:ascii="Cambria Math" w:hAnsi="Cambria Math"/>
            <w:color w:val="000000"/>
            <w:lang w:val="el-GR"/>
          </w:rPr>
          <m:t>}</m:t>
        </m:r>
        <m:r>
          <m:rPr>
            <m:sty m:val="p"/>
          </m:rPr>
          <w:rPr>
            <w:rFonts w:ascii="Cambria Math" w:hAnsi="Cambria Math"/>
            <w:color w:val="000000"/>
            <w:lang w:val="el-GR"/>
          </w:rPr>
          <m:t>, </m:t>
        </m:r>
        <m:d>
          <m:dPr>
            <m:begChr m:val="|"/>
            <m:endChr m:val="|"/>
            <m:ctrlPr>
              <w:rPr>
                <w:rFonts w:ascii="Cambria Math" w:hAnsi="Cambria Math"/>
                <w:color w:val="000000"/>
                <w:lang w:val="el-GR"/>
              </w:rPr>
            </m:ctrlPr>
          </m:dPr>
          <m:e>
            <m:r>
              <w:rPr>
                <w:rFonts w:ascii="Cambria Math" w:hAnsi="Cambria Math"/>
                <w:color w:val="000000"/>
                <w:lang w:val="el-GR"/>
              </w:rPr>
              <m:t>Q</m:t>
            </m:r>
          </m:e>
        </m:d>
        <m:r>
          <m:rPr>
            <m:sty m:val="p"/>
          </m:rPr>
          <w:rPr>
            <w:rFonts w:ascii="Cambria Math" w:hAnsi="Cambria Math"/>
            <w:color w:val="000000"/>
            <w:lang w:val="el-GR"/>
          </w:rPr>
          <m:t>≥</m:t>
        </m:r>
        <m:r>
          <m:rPr>
            <m:sty m:val="p"/>
          </m:rPr>
          <w:rPr>
            <w:rFonts w:ascii="Cambria Math" w:hAnsi="Cambria Math"/>
            <w:color w:val="000000"/>
            <w:lang w:val="el-GR"/>
          </w:rPr>
          <m:t>2</m:t>
        </m:r>
      </m:oMath>
      <w:r w:rsidRPr="007803E9">
        <w:rPr>
          <w:color w:val="000000"/>
          <w:lang w:val="el-GR"/>
        </w:rPr>
        <w:t xml:space="preserve"> </w:t>
      </w:r>
      <w:r w:rsidR="00BD2A21">
        <w:rPr>
          <w:color w:val="000000"/>
          <w:lang w:val="el-GR"/>
        </w:rPr>
        <w:tab/>
      </w:r>
      <w:r w:rsidRPr="007803E9">
        <w:rPr>
          <w:color w:val="000000"/>
          <w:lang w:val="el-GR"/>
        </w:rPr>
        <w:t>(4)</w:t>
      </w:r>
    </w:p>
    <w:p w:rsidR="00FC7808" w:rsidRDefault="00FC7808" w:rsidP="009C0F33">
      <w:pPr>
        <w:pStyle w:val="NormalWeb"/>
        <w:spacing w:line="360" w:lineRule="auto"/>
        <w:rPr>
          <w:color w:val="000000"/>
          <w:lang w:val="el-GR"/>
        </w:rPr>
      </w:pPr>
      <w:r w:rsidRPr="00FC7808">
        <w:rPr>
          <w:color w:val="000000"/>
          <w:lang w:val="el-GR"/>
        </w:rPr>
        <w:lastRenderedPageBreak/>
        <w:t xml:space="preserve">Η διαφορά με το μοντέλο </w:t>
      </w:r>
      <w:r w:rsidRPr="00FC7808">
        <w:rPr>
          <w:color w:val="000000"/>
        </w:rPr>
        <w:t>MTZ</w:t>
      </w:r>
      <w:r w:rsidRPr="00FC7808">
        <w:rPr>
          <w:color w:val="000000"/>
          <w:lang w:val="el-GR"/>
        </w:rPr>
        <w:t xml:space="preserve"> είναι ο τρόπος αντιμετώπισης των </w:t>
      </w:r>
      <w:r w:rsidR="008F64E5">
        <w:rPr>
          <w:color w:val="000000"/>
          <w:lang w:val="el-GR"/>
        </w:rPr>
        <w:t>επιμέρους κύκλων,</w:t>
      </w:r>
      <w:r w:rsidRPr="00FC7808">
        <w:rPr>
          <w:color w:val="000000"/>
          <w:lang w:val="el-GR"/>
        </w:rPr>
        <w:t xml:space="preserve"> ενώ η </w:t>
      </w:r>
      <w:r w:rsidRPr="00FC7808">
        <w:rPr>
          <w:color w:val="000000"/>
        </w:rPr>
        <w:t>MTZ</w:t>
      </w:r>
      <w:r w:rsidRPr="00FC7808">
        <w:rPr>
          <w:color w:val="000000"/>
          <w:lang w:val="el-GR"/>
        </w:rPr>
        <w:t xml:space="preserve"> χρησιμοποιεί βοηθητικές μεταβλητές για τη σειρά επίσκεψης, το μοντέλο </w:t>
      </w:r>
      <w:r w:rsidRPr="00FC7808">
        <w:rPr>
          <w:color w:val="000000"/>
        </w:rPr>
        <w:t>DFJ</w:t>
      </w:r>
      <w:r w:rsidRPr="00FC7808">
        <w:rPr>
          <w:color w:val="000000"/>
          <w:lang w:val="el-GR"/>
        </w:rPr>
        <w:t xml:space="preserve"> τους αποτρέπει ρητά </w:t>
      </w:r>
      <w:r w:rsidRPr="00FC7808">
        <w:rPr>
          <w:color w:val="000000"/>
          <w:lang w:val="el-GR"/>
        </w:rPr>
        <w:t>ε</w:t>
      </w:r>
      <w:r>
        <w:rPr>
          <w:color w:val="000000"/>
          <w:lang w:val="el-GR"/>
        </w:rPr>
        <w:t>πιβάλλοντας το μήκος του κύκλου του αντιπροσωπεύει την βέλτιστη λύση να ισούται με τον αριθμό των πόλεων που πρέπει να επισκεφτεί ο πωλητής.</w:t>
      </w:r>
    </w:p>
    <w:p w:rsidR="008F64E5" w:rsidRDefault="008F64E5" w:rsidP="009C0F33">
      <w:pPr>
        <w:pStyle w:val="NormalWeb"/>
        <w:spacing w:line="360" w:lineRule="auto"/>
        <w:rPr>
          <w:color w:val="000000"/>
          <w:lang w:val="el-GR"/>
        </w:rPr>
      </w:pPr>
    </w:p>
    <w:p w:rsidR="00FC7808" w:rsidRPr="00FC7808" w:rsidRDefault="00FC7808" w:rsidP="009C0F33">
      <w:pPr>
        <w:pStyle w:val="NormalWeb"/>
        <w:spacing w:line="360" w:lineRule="auto"/>
        <w:rPr>
          <w:color w:val="000000"/>
          <w:lang w:val="el-GR"/>
        </w:rPr>
      </w:pPr>
    </w:p>
    <w:p w:rsidR="00F75BEF" w:rsidRPr="0015548B" w:rsidRDefault="00F75BEF" w:rsidP="009C0F33">
      <w:pPr>
        <w:pStyle w:val="NormalWeb"/>
        <w:spacing w:line="360" w:lineRule="auto"/>
        <w:rPr>
          <w:color w:val="000000"/>
          <w:lang w:val="el-GR"/>
        </w:rPr>
      </w:pPr>
    </w:p>
    <w:p w:rsidR="00426ABC" w:rsidRPr="007803E9" w:rsidRDefault="00426ABC" w:rsidP="00466E7F">
      <w:pPr>
        <w:pStyle w:val="NormalWeb"/>
        <w:spacing w:line="360" w:lineRule="auto"/>
        <w:rPr>
          <w:color w:val="000000"/>
          <w:lang w:val="el-GR"/>
        </w:rPr>
      </w:pPr>
    </w:p>
    <w:p w:rsidR="008B7C52" w:rsidRPr="007803E9" w:rsidRDefault="008B7C52" w:rsidP="00466E7F">
      <w:pPr>
        <w:spacing w:line="360" w:lineRule="auto"/>
        <w:rPr>
          <w:lang w:val="el-GR"/>
        </w:rPr>
      </w:pPr>
    </w:p>
    <w:sectPr w:rsidR="008B7C52" w:rsidRPr="007803E9" w:rsidSect="00DD5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7DF"/>
    <w:multiLevelType w:val="multilevel"/>
    <w:tmpl w:val="E4D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8034A"/>
    <w:multiLevelType w:val="multilevel"/>
    <w:tmpl w:val="983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94041"/>
    <w:multiLevelType w:val="multilevel"/>
    <w:tmpl w:val="8D1E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AD6D1A"/>
    <w:multiLevelType w:val="multilevel"/>
    <w:tmpl w:val="C0A4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8670B"/>
    <w:multiLevelType w:val="multilevel"/>
    <w:tmpl w:val="B56A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2E4A8E"/>
    <w:multiLevelType w:val="multilevel"/>
    <w:tmpl w:val="E9F8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A6909"/>
    <w:multiLevelType w:val="multilevel"/>
    <w:tmpl w:val="7BB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8775B"/>
    <w:multiLevelType w:val="multilevel"/>
    <w:tmpl w:val="6D468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062862"/>
    <w:multiLevelType w:val="multilevel"/>
    <w:tmpl w:val="F246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C51A37"/>
    <w:multiLevelType w:val="multilevel"/>
    <w:tmpl w:val="D94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FA36A4"/>
    <w:multiLevelType w:val="multilevel"/>
    <w:tmpl w:val="BBEC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27C81"/>
    <w:multiLevelType w:val="multilevel"/>
    <w:tmpl w:val="8788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866342">
    <w:abstractNumId w:val="7"/>
  </w:num>
  <w:num w:numId="2" w16cid:durableId="1731071718">
    <w:abstractNumId w:val="3"/>
  </w:num>
  <w:num w:numId="3" w16cid:durableId="1670332660">
    <w:abstractNumId w:val="4"/>
  </w:num>
  <w:num w:numId="4" w16cid:durableId="1895778558">
    <w:abstractNumId w:val="8"/>
  </w:num>
  <w:num w:numId="5" w16cid:durableId="813762709">
    <w:abstractNumId w:val="11"/>
  </w:num>
  <w:num w:numId="6" w16cid:durableId="1798336237">
    <w:abstractNumId w:val="10"/>
  </w:num>
  <w:num w:numId="7" w16cid:durableId="106431265">
    <w:abstractNumId w:val="9"/>
  </w:num>
  <w:num w:numId="8" w16cid:durableId="952397691">
    <w:abstractNumId w:val="0"/>
  </w:num>
  <w:num w:numId="9" w16cid:durableId="1763910243">
    <w:abstractNumId w:val="2"/>
  </w:num>
  <w:num w:numId="10" w16cid:durableId="665788844">
    <w:abstractNumId w:val="5"/>
  </w:num>
  <w:num w:numId="11" w16cid:durableId="1581909162">
    <w:abstractNumId w:val="6"/>
  </w:num>
  <w:num w:numId="12" w16cid:durableId="320232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7A"/>
    <w:rsid w:val="00001D03"/>
    <w:rsid w:val="000C4819"/>
    <w:rsid w:val="000C7707"/>
    <w:rsid w:val="000F602A"/>
    <w:rsid w:val="001519BD"/>
    <w:rsid w:val="0015548B"/>
    <w:rsid w:val="001A3A2D"/>
    <w:rsid w:val="001F79DA"/>
    <w:rsid w:val="0023327A"/>
    <w:rsid w:val="0025240F"/>
    <w:rsid w:val="002608C2"/>
    <w:rsid w:val="0027283D"/>
    <w:rsid w:val="00285C68"/>
    <w:rsid w:val="00286D8C"/>
    <w:rsid w:val="00297F9D"/>
    <w:rsid w:val="002F0E5A"/>
    <w:rsid w:val="003412C0"/>
    <w:rsid w:val="00366473"/>
    <w:rsid w:val="003B34C2"/>
    <w:rsid w:val="00426ABC"/>
    <w:rsid w:val="004470A5"/>
    <w:rsid w:val="00466E7F"/>
    <w:rsid w:val="004A18A6"/>
    <w:rsid w:val="004A66F8"/>
    <w:rsid w:val="004C74C0"/>
    <w:rsid w:val="004E6596"/>
    <w:rsid w:val="005002C8"/>
    <w:rsid w:val="00504490"/>
    <w:rsid w:val="005B2B88"/>
    <w:rsid w:val="005B73C6"/>
    <w:rsid w:val="00701DCE"/>
    <w:rsid w:val="00710664"/>
    <w:rsid w:val="007803E9"/>
    <w:rsid w:val="007A574B"/>
    <w:rsid w:val="007F7F88"/>
    <w:rsid w:val="0089604A"/>
    <w:rsid w:val="008B797F"/>
    <w:rsid w:val="008B7C52"/>
    <w:rsid w:val="008F64E5"/>
    <w:rsid w:val="00900307"/>
    <w:rsid w:val="0092637E"/>
    <w:rsid w:val="00977EC0"/>
    <w:rsid w:val="00985205"/>
    <w:rsid w:val="009C0F33"/>
    <w:rsid w:val="009D23A1"/>
    <w:rsid w:val="00A347D3"/>
    <w:rsid w:val="00AB0BB6"/>
    <w:rsid w:val="00AF214C"/>
    <w:rsid w:val="00B030FD"/>
    <w:rsid w:val="00B144D6"/>
    <w:rsid w:val="00B15314"/>
    <w:rsid w:val="00B64165"/>
    <w:rsid w:val="00BA0D54"/>
    <w:rsid w:val="00BA1A72"/>
    <w:rsid w:val="00BD2A21"/>
    <w:rsid w:val="00C91B54"/>
    <w:rsid w:val="00C94EF2"/>
    <w:rsid w:val="00CD2C72"/>
    <w:rsid w:val="00D53959"/>
    <w:rsid w:val="00D831CD"/>
    <w:rsid w:val="00DB59D1"/>
    <w:rsid w:val="00DD5F94"/>
    <w:rsid w:val="00F4031A"/>
    <w:rsid w:val="00F7313B"/>
    <w:rsid w:val="00F75BEF"/>
    <w:rsid w:val="00F84FB1"/>
    <w:rsid w:val="00FC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4F8A9"/>
  <w15:docId w15:val="{8EFC725B-ED00-EC45-85FB-0805C780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327A"/>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3327A"/>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9D23A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D23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7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3327A"/>
    <w:rPr>
      <w:rFonts w:ascii="Times New Roman" w:eastAsia="Times New Roman" w:hAnsi="Times New Roman" w:cs="Times New Roman"/>
      <w:b/>
      <w:bCs/>
      <w:kern w:val="0"/>
      <w:sz w:val="36"/>
      <w:szCs w:val="36"/>
      <w14:ligatures w14:val="none"/>
    </w:rPr>
  </w:style>
  <w:style w:type="paragraph" w:customStyle="1" w:styleId="ds-markdown-paragraph">
    <w:name w:val="ds-markdown-paragraph"/>
    <w:basedOn w:val="Normal"/>
    <w:rsid w:val="0023327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23327A"/>
  </w:style>
  <w:style w:type="character" w:styleId="Emphasis">
    <w:name w:val="Emphasis"/>
    <w:basedOn w:val="DefaultParagraphFont"/>
    <w:uiPriority w:val="20"/>
    <w:qFormat/>
    <w:rsid w:val="0023327A"/>
    <w:rPr>
      <w:i/>
      <w:iCs/>
    </w:rPr>
  </w:style>
  <w:style w:type="character" w:styleId="Strong">
    <w:name w:val="Strong"/>
    <w:basedOn w:val="DefaultParagraphFont"/>
    <w:uiPriority w:val="22"/>
    <w:qFormat/>
    <w:rsid w:val="0023327A"/>
    <w:rPr>
      <w:b/>
      <w:bCs/>
    </w:rPr>
  </w:style>
  <w:style w:type="character" w:customStyle="1" w:styleId="Heading3Char">
    <w:name w:val="Heading 3 Char"/>
    <w:basedOn w:val="DefaultParagraphFont"/>
    <w:link w:val="Heading3"/>
    <w:uiPriority w:val="9"/>
    <w:rsid w:val="009D23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D23A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D23A1"/>
    <w:pPr>
      <w:spacing w:before="100" w:beforeAutospacing="1" w:after="100" w:afterAutospacing="1"/>
    </w:pPr>
    <w:rPr>
      <w:rFonts w:ascii="Times New Roman" w:eastAsia="Times New Roman" w:hAnsi="Times New Roman" w:cs="Times New Roman"/>
      <w:kern w:val="0"/>
      <w14:ligatures w14:val="none"/>
    </w:rPr>
  </w:style>
  <w:style w:type="character" w:customStyle="1" w:styleId="katex-mathml">
    <w:name w:val="katex-mathml"/>
    <w:basedOn w:val="DefaultParagraphFont"/>
    <w:rsid w:val="003B34C2"/>
  </w:style>
  <w:style w:type="character" w:customStyle="1" w:styleId="mord">
    <w:name w:val="mord"/>
    <w:basedOn w:val="DefaultParagraphFont"/>
    <w:rsid w:val="003B34C2"/>
  </w:style>
  <w:style w:type="character" w:customStyle="1" w:styleId="mopen">
    <w:name w:val="mopen"/>
    <w:basedOn w:val="DefaultParagraphFont"/>
    <w:rsid w:val="003B34C2"/>
  </w:style>
  <w:style w:type="character" w:customStyle="1" w:styleId="mbin">
    <w:name w:val="mbin"/>
    <w:basedOn w:val="DefaultParagraphFont"/>
    <w:rsid w:val="003B34C2"/>
  </w:style>
  <w:style w:type="character" w:customStyle="1" w:styleId="mclose">
    <w:name w:val="mclose"/>
    <w:basedOn w:val="DefaultParagraphFont"/>
    <w:rsid w:val="003B34C2"/>
  </w:style>
  <w:style w:type="character" w:customStyle="1" w:styleId="vlist-s">
    <w:name w:val="vlist-s"/>
    <w:basedOn w:val="DefaultParagraphFont"/>
    <w:rsid w:val="003B34C2"/>
  </w:style>
  <w:style w:type="paragraph" w:styleId="ListParagraph">
    <w:name w:val="List Paragraph"/>
    <w:basedOn w:val="Normal"/>
    <w:uiPriority w:val="34"/>
    <w:qFormat/>
    <w:rsid w:val="00BA0D54"/>
    <w:pPr>
      <w:ind w:left="720"/>
      <w:contextualSpacing/>
    </w:pPr>
  </w:style>
  <w:style w:type="character" w:styleId="PlaceholderText">
    <w:name w:val="Placeholder Text"/>
    <w:basedOn w:val="DefaultParagraphFont"/>
    <w:uiPriority w:val="99"/>
    <w:semiHidden/>
    <w:rsid w:val="00D53959"/>
    <w:rPr>
      <w:color w:val="666666"/>
    </w:rPr>
  </w:style>
  <w:style w:type="character" w:customStyle="1" w:styleId="mrel">
    <w:name w:val="mrel"/>
    <w:basedOn w:val="DefaultParagraphFont"/>
    <w:rsid w:val="004C74C0"/>
  </w:style>
  <w:style w:type="character" w:customStyle="1" w:styleId="minner">
    <w:name w:val="minner"/>
    <w:basedOn w:val="DefaultParagraphFont"/>
    <w:rsid w:val="004C74C0"/>
  </w:style>
  <w:style w:type="character" w:customStyle="1" w:styleId="mpunct">
    <w:name w:val="mpunct"/>
    <w:basedOn w:val="DefaultParagraphFont"/>
    <w:rsid w:val="001A3A2D"/>
  </w:style>
  <w:style w:type="character" w:customStyle="1" w:styleId="mop">
    <w:name w:val="mop"/>
    <w:basedOn w:val="DefaultParagraphFont"/>
    <w:rsid w:val="00151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074">
      <w:bodyDiv w:val="1"/>
      <w:marLeft w:val="0"/>
      <w:marRight w:val="0"/>
      <w:marTop w:val="0"/>
      <w:marBottom w:val="0"/>
      <w:divBdr>
        <w:top w:val="none" w:sz="0" w:space="0" w:color="auto"/>
        <w:left w:val="none" w:sz="0" w:space="0" w:color="auto"/>
        <w:bottom w:val="none" w:sz="0" w:space="0" w:color="auto"/>
        <w:right w:val="none" w:sz="0" w:space="0" w:color="auto"/>
      </w:divBdr>
    </w:div>
    <w:div w:id="164908147">
      <w:bodyDiv w:val="1"/>
      <w:marLeft w:val="0"/>
      <w:marRight w:val="0"/>
      <w:marTop w:val="0"/>
      <w:marBottom w:val="0"/>
      <w:divBdr>
        <w:top w:val="none" w:sz="0" w:space="0" w:color="auto"/>
        <w:left w:val="none" w:sz="0" w:space="0" w:color="auto"/>
        <w:bottom w:val="none" w:sz="0" w:space="0" w:color="auto"/>
        <w:right w:val="none" w:sz="0" w:space="0" w:color="auto"/>
      </w:divBdr>
      <w:divsChild>
        <w:div w:id="859513251">
          <w:marLeft w:val="0"/>
          <w:marRight w:val="0"/>
          <w:marTop w:val="0"/>
          <w:marBottom w:val="0"/>
          <w:divBdr>
            <w:top w:val="none" w:sz="0" w:space="0" w:color="auto"/>
            <w:left w:val="none" w:sz="0" w:space="0" w:color="auto"/>
            <w:bottom w:val="none" w:sz="0" w:space="0" w:color="auto"/>
            <w:right w:val="none" w:sz="0" w:space="0" w:color="auto"/>
          </w:divBdr>
          <w:divsChild>
            <w:div w:id="1780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0361">
      <w:bodyDiv w:val="1"/>
      <w:marLeft w:val="0"/>
      <w:marRight w:val="0"/>
      <w:marTop w:val="0"/>
      <w:marBottom w:val="0"/>
      <w:divBdr>
        <w:top w:val="none" w:sz="0" w:space="0" w:color="auto"/>
        <w:left w:val="none" w:sz="0" w:space="0" w:color="auto"/>
        <w:bottom w:val="none" w:sz="0" w:space="0" w:color="auto"/>
        <w:right w:val="none" w:sz="0" w:space="0" w:color="auto"/>
      </w:divBdr>
    </w:div>
    <w:div w:id="213734846">
      <w:bodyDiv w:val="1"/>
      <w:marLeft w:val="0"/>
      <w:marRight w:val="0"/>
      <w:marTop w:val="0"/>
      <w:marBottom w:val="0"/>
      <w:divBdr>
        <w:top w:val="none" w:sz="0" w:space="0" w:color="auto"/>
        <w:left w:val="none" w:sz="0" w:space="0" w:color="auto"/>
        <w:bottom w:val="none" w:sz="0" w:space="0" w:color="auto"/>
        <w:right w:val="none" w:sz="0" w:space="0" w:color="auto"/>
      </w:divBdr>
    </w:div>
    <w:div w:id="266737747">
      <w:bodyDiv w:val="1"/>
      <w:marLeft w:val="0"/>
      <w:marRight w:val="0"/>
      <w:marTop w:val="0"/>
      <w:marBottom w:val="0"/>
      <w:divBdr>
        <w:top w:val="none" w:sz="0" w:space="0" w:color="auto"/>
        <w:left w:val="none" w:sz="0" w:space="0" w:color="auto"/>
        <w:bottom w:val="none" w:sz="0" w:space="0" w:color="auto"/>
        <w:right w:val="none" w:sz="0" w:space="0" w:color="auto"/>
      </w:divBdr>
    </w:div>
    <w:div w:id="335305322">
      <w:bodyDiv w:val="1"/>
      <w:marLeft w:val="0"/>
      <w:marRight w:val="0"/>
      <w:marTop w:val="0"/>
      <w:marBottom w:val="0"/>
      <w:divBdr>
        <w:top w:val="none" w:sz="0" w:space="0" w:color="auto"/>
        <w:left w:val="none" w:sz="0" w:space="0" w:color="auto"/>
        <w:bottom w:val="none" w:sz="0" w:space="0" w:color="auto"/>
        <w:right w:val="none" w:sz="0" w:space="0" w:color="auto"/>
      </w:divBdr>
    </w:div>
    <w:div w:id="346518995">
      <w:bodyDiv w:val="1"/>
      <w:marLeft w:val="0"/>
      <w:marRight w:val="0"/>
      <w:marTop w:val="0"/>
      <w:marBottom w:val="0"/>
      <w:divBdr>
        <w:top w:val="none" w:sz="0" w:space="0" w:color="auto"/>
        <w:left w:val="none" w:sz="0" w:space="0" w:color="auto"/>
        <w:bottom w:val="none" w:sz="0" w:space="0" w:color="auto"/>
        <w:right w:val="none" w:sz="0" w:space="0" w:color="auto"/>
      </w:divBdr>
    </w:div>
    <w:div w:id="544296678">
      <w:bodyDiv w:val="1"/>
      <w:marLeft w:val="0"/>
      <w:marRight w:val="0"/>
      <w:marTop w:val="0"/>
      <w:marBottom w:val="0"/>
      <w:divBdr>
        <w:top w:val="none" w:sz="0" w:space="0" w:color="auto"/>
        <w:left w:val="none" w:sz="0" w:space="0" w:color="auto"/>
        <w:bottom w:val="none" w:sz="0" w:space="0" w:color="auto"/>
        <w:right w:val="none" w:sz="0" w:space="0" w:color="auto"/>
      </w:divBdr>
    </w:div>
    <w:div w:id="648940515">
      <w:bodyDiv w:val="1"/>
      <w:marLeft w:val="0"/>
      <w:marRight w:val="0"/>
      <w:marTop w:val="0"/>
      <w:marBottom w:val="0"/>
      <w:divBdr>
        <w:top w:val="none" w:sz="0" w:space="0" w:color="auto"/>
        <w:left w:val="none" w:sz="0" w:space="0" w:color="auto"/>
        <w:bottom w:val="none" w:sz="0" w:space="0" w:color="auto"/>
        <w:right w:val="none" w:sz="0" w:space="0" w:color="auto"/>
      </w:divBdr>
    </w:div>
    <w:div w:id="693577350">
      <w:bodyDiv w:val="1"/>
      <w:marLeft w:val="0"/>
      <w:marRight w:val="0"/>
      <w:marTop w:val="0"/>
      <w:marBottom w:val="0"/>
      <w:divBdr>
        <w:top w:val="none" w:sz="0" w:space="0" w:color="auto"/>
        <w:left w:val="none" w:sz="0" w:space="0" w:color="auto"/>
        <w:bottom w:val="none" w:sz="0" w:space="0" w:color="auto"/>
        <w:right w:val="none" w:sz="0" w:space="0" w:color="auto"/>
      </w:divBdr>
    </w:div>
    <w:div w:id="773280728">
      <w:bodyDiv w:val="1"/>
      <w:marLeft w:val="0"/>
      <w:marRight w:val="0"/>
      <w:marTop w:val="0"/>
      <w:marBottom w:val="0"/>
      <w:divBdr>
        <w:top w:val="none" w:sz="0" w:space="0" w:color="auto"/>
        <w:left w:val="none" w:sz="0" w:space="0" w:color="auto"/>
        <w:bottom w:val="none" w:sz="0" w:space="0" w:color="auto"/>
        <w:right w:val="none" w:sz="0" w:space="0" w:color="auto"/>
      </w:divBdr>
    </w:div>
    <w:div w:id="895504737">
      <w:bodyDiv w:val="1"/>
      <w:marLeft w:val="0"/>
      <w:marRight w:val="0"/>
      <w:marTop w:val="0"/>
      <w:marBottom w:val="0"/>
      <w:divBdr>
        <w:top w:val="none" w:sz="0" w:space="0" w:color="auto"/>
        <w:left w:val="none" w:sz="0" w:space="0" w:color="auto"/>
        <w:bottom w:val="none" w:sz="0" w:space="0" w:color="auto"/>
        <w:right w:val="none" w:sz="0" w:space="0" w:color="auto"/>
      </w:divBdr>
    </w:div>
    <w:div w:id="905384057">
      <w:bodyDiv w:val="1"/>
      <w:marLeft w:val="0"/>
      <w:marRight w:val="0"/>
      <w:marTop w:val="0"/>
      <w:marBottom w:val="0"/>
      <w:divBdr>
        <w:top w:val="none" w:sz="0" w:space="0" w:color="auto"/>
        <w:left w:val="none" w:sz="0" w:space="0" w:color="auto"/>
        <w:bottom w:val="none" w:sz="0" w:space="0" w:color="auto"/>
        <w:right w:val="none" w:sz="0" w:space="0" w:color="auto"/>
      </w:divBdr>
    </w:div>
    <w:div w:id="1046876446">
      <w:bodyDiv w:val="1"/>
      <w:marLeft w:val="0"/>
      <w:marRight w:val="0"/>
      <w:marTop w:val="0"/>
      <w:marBottom w:val="0"/>
      <w:divBdr>
        <w:top w:val="none" w:sz="0" w:space="0" w:color="auto"/>
        <w:left w:val="none" w:sz="0" w:space="0" w:color="auto"/>
        <w:bottom w:val="none" w:sz="0" w:space="0" w:color="auto"/>
        <w:right w:val="none" w:sz="0" w:space="0" w:color="auto"/>
      </w:divBdr>
    </w:div>
    <w:div w:id="1133451633">
      <w:bodyDiv w:val="1"/>
      <w:marLeft w:val="0"/>
      <w:marRight w:val="0"/>
      <w:marTop w:val="0"/>
      <w:marBottom w:val="0"/>
      <w:divBdr>
        <w:top w:val="none" w:sz="0" w:space="0" w:color="auto"/>
        <w:left w:val="none" w:sz="0" w:space="0" w:color="auto"/>
        <w:bottom w:val="none" w:sz="0" w:space="0" w:color="auto"/>
        <w:right w:val="none" w:sz="0" w:space="0" w:color="auto"/>
      </w:divBdr>
    </w:div>
    <w:div w:id="1197936591">
      <w:bodyDiv w:val="1"/>
      <w:marLeft w:val="0"/>
      <w:marRight w:val="0"/>
      <w:marTop w:val="0"/>
      <w:marBottom w:val="0"/>
      <w:divBdr>
        <w:top w:val="none" w:sz="0" w:space="0" w:color="auto"/>
        <w:left w:val="none" w:sz="0" w:space="0" w:color="auto"/>
        <w:bottom w:val="none" w:sz="0" w:space="0" w:color="auto"/>
        <w:right w:val="none" w:sz="0" w:space="0" w:color="auto"/>
      </w:divBdr>
    </w:div>
    <w:div w:id="1209954515">
      <w:bodyDiv w:val="1"/>
      <w:marLeft w:val="0"/>
      <w:marRight w:val="0"/>
      <w:marTop w:val="0"/>
      <w:marBottom w:val="0"/>
      <w:divBdr>
        <w:top w:val="none" w:sz="0" w:space="0" w:color="auto"/>
        <w:left w:val="none" w:sz="0" w:space="0" w:color="auto"/>
        <w:bottom w:val="none" w:sz="0" w:space="0" w:color="auto"/>
        <w:right w:val="none" w:sz="0" w:space="0" w:color="auto"/>
      </w:divBdr>
    </w:div>
    <w:div w:id="1224675774">
      <w:bodyDiv w:val="1"/>
      <w:marLeft w:val="0"/>
      <w:marRight w:val="0"/>
      <w:marTop w:val="0"/>
      <w:marBottom w:val="0"/>
      <w:divBdr>
        <w:top w:val="none" w:sz="0" w:space="0" w:color="auto"/>
        <w:left w:val="none" w:sz="0" w:space="0" w:color="auto"/>
        <w:bottom w:val="none" w:sz="0" w:space="0" w:color="auto"/>
        <w:right w:val="none" w:sz="0" w:space="0" w:color="auto"/>
      </w:divBdr>
    </w:div>
    <w:div w:id="1260144489">
      <w:bodyDiv w:val="1"/>
      <w:marLeft w:val="0"/>
      <w:marRight w:val="0"/>
      <w:marTop w:val="0"/>
      <w:marBottom w:val="0"/>
      <w:divBdr>
        <w:top w:val="none" w:sz="0" w:space="0" w:color="auto"/>
        <w:left w:val="none" w:sz="0" w:space="0" w:color="auto"/>
        <w:bottom w:val="none" w:sz="0" w:space="0" w:color="auto"/>
        <w:right w:val="none" w:sz="0" w:space="0" w:color="auto"/>
      </w:divBdr>
    </w:div>
    <w:div w:id="1308776893">
      <w:bodyDiv w:val="1"/>
      <w:marLeft w:val="0"/>
      <w:marRight w:val="0"/>
      <w:marTop w:val="0"/>
      <w:marBottom w:val="0"/>
      <w:divBdr>
        <w:top w:val="none" w:sz="0" w:space="0" w:color="auto"/>
        <w:left w:val="none" w:sz="0" w:space="0" w:color="auto"/>
        <w:bottom w:val="none" w:sz="0" w:space="0" w:color="auto"/>
        <w:right w:val="none" w:sz="0" w:space="0" w:color="auto"/>
      </w:divBdr>
    </w:div>
    <w:div w:id="1351178373">
      <w:bodyDiv w:val="1"/>
      <w:marLeft w:val="0"/>
      <w:marRight w:val="0"/>
      <w:marTop w:val="0"/>
      <w:marBottom w:val="0"/>
      <w:divBdr>
        <w:top w:val="none" w:sz="0" w:space="0" w:color="auto"/>
        <w:left w:val="none" w:sz="0" w:space="0" w:color="auto"/>
        <w:bottom w:val="none" w:sz="0" w:space="0" w:color="auto"/>
        <w:right w:val="none" w:sz="0" w:space="0" w:color="auto"/>
      </w:divBdr>
    </w:div>
    <w:div w:id="1393886976">
      <w:bodyDiv w:val="1"/>
      <w:marLeft w:val="0"/>
      <w:marRight w:val="0"/>
      <w:marTop w:val="0"/>
      <w:marBottom w:val="0"/>
      <w:divBdr>
        <w:top w:val="none" w:sz="0" w:space="0" w:color="auto"/>
        <w:left w:val="none" w:sz="0" w:space="0" w:color="auto"/>
        <w:bottom w:val="none" w:sz="0" w:space="0" w:color="auto"/>
        <w:right w:val="none" w:sz="0" w:space="0" w:color="auto"/>
      </w:divBdr>
    </w:div>
    <w:div w:id="1428503982">
      <w:bodyDiv w:val="1"/>
      <w:marLeft w:val="0"/>
      <w:marRight w:val="0"/>
      <w:marTop w:val="0"/>
      <w:marBottom w:val="0"/>
      <w:divBdr>
        <w:top w:val="none" w:sz="0" w:space="0" w:color="auto"/>
        <w:left w:val="none" w:sz="0" w:space="0" w:color="auto"/>
        <w:bottom w:val="none" w:sz="0" w:space="0" w:color="auto"/>
        <w:right w:val="none" w:sz="0" w:space="0" w:color="auto"/>
      </w:divBdr>
    </w:div>
    <w:div w:id="1607345107">
      <w:bodyDiv w:val="1"/>
      <w:marLeft w:val="0"/>
      <w:marRight w:val="0"/>
      <w:marTop w:val="0"/>
      <w:marBottom w:val="0"/>
      <w:divBdr>
        <w:top w:val="none" w:sz="0" w:space="0" w:color="auto"/>
        <w:left w:val="none" w:sz="0" w:space="0" w:color="auto"/>
        <w:bottom w:val="none" w:sz="0" w:space="0" w:color="auto"/>
        <w:right w:val="none" w:sz="0" w:space="0" w:color="auto"/>
      </w:divBdr>
    </w:div>
    <w:div w:id="1645814843">
      <w:bodyDiv w:val="1"/>
      <w:marLeft w:val="0"/>
      <w:marRight w:val="0"/>
      <w:marTop w:val="0"/>
      <w:marBottom w:val="0"/>
      <w:divBdr>
        <w:top w:val="none" w:sz="0" w:space="0" w:color="auto"/>
        <w:left w:val="none" w:sz="0" w:space="0" w:color="auto"/>
        <w:bottom w:val="none" w:sz="0" w:space="0" w:color="auto"/>
        <w:right w:val="none" w:sz="0" w:space="0" w:color="auto"/>
      </w:divBdr>
    </w:div>
    <w:div w:id="1659765607">
      <w:bodyDiv w:val="1"/>
      <w:marLeft w:val="0"/>
      <w:marRight w:val="0"/>
      <w:marTop w:val="0"/>
      <w:marBottom w:val="0"/>
      <w:divBdr>
        <w:top w:val="none" w:sz="0" w:space="0" w:color="auto"/>
        <w:left w:val="none" w:sz="0" w:space="0" w:color="auto"/>
        <w:bottom w:val="none" w:sz="0" w:space="0" w:color="auto"/>
        <w:right w:val="none" w:sz="0" w:space="0" w:color="auto"/>
      </w:divBdr>
    </w:div>
    <w:div w:id="1738167139">
      <w:bodyDiv w:val="1"/>
      <w:marLeft w:val="0"/>
      <w:marRight w:val="0"/>
      <w:marTop w:val="0"/>
      <w:marBottom w:val="0"/>
      <w:divBdr>
        <w:top w:val="none" w:sz="0" w:space="0" w:color="auto"/>
        <w:left w:val="none" w:sz="0" w:space="0" w:color="auto"/>
        <w:bottom w:val="none" w:sz="0" w:space="0" w:color="auto"/>
        <w:right w:val="none" w:sz="0" w:space="0" w:color="auto"/>
      </w:divBdr>
    </w:div>
    <w:div w:id="1921064833">
      <w:bodyDiv w:val="1"/>
      <w:marLeft w:val="0"/>
      <w:marRight w:val="0"/>
      <w:marTop w:val="0"/>
      <w:marBottom w:val="0"/>
      <w:divBdr>
        <w:top w:val="none" w:sz="0" w:space="0" w:color="auto"/>
        <w:left w:val="none" w:sz="0" w:space="0" w:color="auto"/>
        <w:bottom w:val="none" w:sz="0" w:space="0" w:color="auto"/>
        <w:right w:val="none" w:sz="0" w:space="0" w:color="auto"/>
      </w:divBdr>
    </w:div>
    <w:div w:id="1968122465">
      <w:bodyDiv w:val="1"/>
      <w:marLeft w:val="0"/>
      <w:marRight w:val="0"/>
      <w:marTop w:val="0"/>
      <w:marBottom w:val="0"/>
      <w:divBdr>
        <w:top w:val="none" w:sz="0" w:space="0" w:color="auto"/>
        <w:left w:val="none" w:sz="0" w:space="0" w:color="auto"/>
        <w:bottom w:val="none" w:sz="0" w:space="0" w:color="auto"/>
        <w:right w:val="none" w:sz="0" w:space="0" w:color="auto"/>
      </w:divBdr>
    </w:div>
    <w:div w:id="1987781642">
      <w:bodyDiv w:val="1"/>
      <w:marLeft w:val="0"/>
      <w:marRight w:val="0"/>
      <w:marTop w:val="0"/>
      <w:marBottom w:val="0"/>
      <w:divBdr>
        <w:top w:val="none" w:sz="0" w:space="0" w:color="auto"/>
        <w:left w:val="none" w:sz="0" w:space="0" w:color="auto"/>
        <w:bottom w:val="none" w:sz="0" w:space="0" w:color="auto"/>
        <w:right w:val="none" w:sz="0" w:space="0" w:color="auto"/>
      </w:divBdr>
    </w:div>
    <w:div w:id="2097552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632C95-E17C-8B42-91C8-66D3F80D9F31}">
  <we:reference id="wa104381909" version="3.18.1.0" store="en-US" storeType="OMEX"/>
  <we:alternateReferences>
    <we:reference id="WA104381909" version="3.18.1.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3651</TotalTime>
  <Pages>7</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mougios</dc:creator>
  <cp:keywords/>
  <dc:description/>
  <cp:lastModifiedBy>Giannis mougios</cp:lastModifiedBy>
  <cp:revision>16</cp:revision>
  <dcterms:created xsi:type="dcterms:W3CDTF">2025-05-06T09:33:00Z</dcterms:created>
  <dcterms:modified xsi:type="dcterms:W3CDTF">2025-06-04T15:08:00Z</dcterms:modified>
</cp:coreProperties>
</file>